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C104" w14:textId="77777777" w:rsidR="00787B68" w:rsidRDefault="009C1EC0" w:rsidP="00B400E8">
      <w:pPr>
        <w:spacing w:after="121" w:line="259" w:lineRule="auto"/>
        <w:ind w:left="0" w:right="1" w:firstLine="0"/>
        <w:rPr>
          <w:sz w:val="28"/>
          <w:szCs w:val="28"/>
        </w:rPr>
      </w:pPr>
      <w:r>
        <w:t xml:space="preserve">                                                                            </w:t>
      </w:r>
      <w:r w:rsidR="001A3939">
        <w:t xml:space="preserve"> </w:t>
      </w:r>
      <w:r>
        <w:t xml:space="preserve">   </w:t>
      </w:r>
      <w:r w:rsidR="006679B1" w:rsidRPr="009B752A">
        <w:rPr>
          <w:b/>
          <w:sz w:val="28"/>
          <w:szCs w:val="28"/>
        </w:rPr>
        <w:t>A</w:t>
      </w:r>
      <w:r w:rsidR="00782FB5">
        <w:rPr>
          <w:sz w:val="28"/>
          <w:szCs w:val="28"/>
        </w:rPr>
        <w:t xml:space="preserve"> </w:t>
      </w:r>
    </w:p>
    <w:p w14:paraId="4FBF9529" w14:textId="77777777" w:rsidR="00787B68" w:rsidRDefault="006679B1" w:rsidP="00787B68">
      <w:pPr>
        <w:spacing w:after="121" w:line="259" w:lineRule="auto"/>
        <w:ind w:left="48" w:right="1"/>
        <w:jc w:val="center"/>
        <w:rPr>
          <w:b/>
          <w:sz w:val="28"/>
          <w:szCs w:val="28"/>
        </w:rPr>
      </w:pPr>
      <w:r w:rsidRPr="009B752A">
        <w:rPr>
          <w:b/>
          <w:sz w:val="28"/>
          <w:szCs w:val="28"/>
        </w:rPr>
        <w:t>PROJECT REPORT</w:t>
      </w:r>
    </w:p>
    <w:p w14:paraId="03CA3684" w14:textId="77777777" w:rsidR="00F136C7" w:rsidRPr="00787B68" w:rsidRDefault="00782FB5" w:rsidP="00787B68">
      <w:pPr>
        <w:spacing w:after="121" w:line="259" w:lineRule="auto"/>
        <w:ind w:left="48" w:right="1"/>
        <w:jc w:val="center"/>
        <w:rPr>
          <w:b/>
          <w:sz w:val="28"/>
          <w:szCs w:val="28"/>
        </w:rPr>
      </w:pPr>
      <w:r>
        <w:rPr>
          <w:rFonts w:eastAsia="Calibri"/>
          <w:sz w:val="28"/>
          <w:szCs w:val="28"/>
          <w:vertAlign w:val="subscript"/>
        </w:rPr>
        <w:t xml:space="preserve"> </w:t>
      </w:r>
      <w:r w:rsidR="006679B1" w:rsidRPr="009B752A">
        <w:rPr>
          <w:b/>
          <w:sz w:val="28"/>
          <w:szCs w:val="28"/>
        </w:rPr>
        <w:t>ON</w:t>
      </w:r>
    </w:p>
    <w:p w14:paraId="7F9A19A6" w14:textId="77777777" w:rsidR="00787B68" w:rsidRDefault="00471E2A" w:rsidP="00787B68">
      <w:pPr>
        <w:spacing w:after="0" w:line="349" w:lineRule="auto"/>
        <w:ind w:left="3135" w:right="3099" w:firstLine="0"/>
        <w:jc w:val="center"/>
        <w:rPr>
          <w:sz w:val="28"/>
          <w:szCs w:val="28"/>
        </w:rPr>
      </w:pPr>
      <w:r w:rsidRPr="009B752A">
        <w:rPr>
          <w:b/>
          <w:color w:val="FF0000"/>
          <w:sz w:val="28"/>
          <w:szCs w:val="28"/>
        </w:rPr>
        <w:t>“</w:t>
      </w:r>
      <w:r w:rsidR="00341001" w:rsidRPr="009B752A">
        <w:rPr>
          <w:b/>
          <w:color w:val="FF0000"/>
          <w:sz w:val="28"/>
          <w:szCs w:val="28"/>
        </w:rPr>
        <w:t>Bluetooth Controlled Robo</w:t>
      </w:r>
      <w:r w:rsidR="009B752A" w:rsidRPr="009B752A">
        <w:rPr>
          <w:b/>
          <w:color w:val="FF0000"/>
          <w:sz w:val="28"/>
          <w:szCs w:val="28"/>
        </w:rPr>
        <w:t>”</w:t>
      </w:r>
    </w:p>
    <w:p w14:paraId="55D7023E" w14:textId="77777777" w:rsidR="006C51B3" w:rsidRDefault="006C51B3" w:rsidP="00787B68">
      <w:pPr>
        <w:spacing w:after="0" w:line="349" w:lineRule="auto"/>
        <w:ind w:left="3135" w:right="3099" w:firstLine="0"/>
        <w:jc w:val="center"/>
        <w:rPr>
          <w:sz w:val="28"/>
          <w:szCs w:val="28"/>
        </w:rPr>
      </w:pPr>
    </w:p>
    <w:p w14:paraId="347DF7FD" w14:textId="77777777" w:rsidR="00F8043F" w:rsidRPr="00E238CD" w:rsidRDefault="006679B1" w:rsidP="008B1DD9">
      <w:pPr>
        <w:spacing w:after="0" w:line="349" w:lineRule="auto"/>
        <w:ind w:left="3135" w:right="3099" w:firstLine="0"/>
        <w:jc w:val="center"/>
        <w:rPr>
          <w:sz w:val="32"/>
          <w:szCs w:val="32"/>
        </w:rPr>
      </w:pPr>
      <w:r w:rsidRPr="00E238CD">
        <w:rPr>
          <w:sz w:val="32"/>
          <w:szCs w:val="32"/>
        </w:rPr>
        <w:t>Submitted by</w:t>
      </w:r>
    </w:p>
    <w:p w14:paraId="5F9F7B3A" w14:textId="77777777" w:rsidR="00B170F8" w:rsidRPr="000A19F5" w:rsidRDefault="00F8043F" w:rsidP="00F8043F">
      <w:pPr>
        <w:spacing w:after="0" w:line="349" w:lineRule="auto"/>
        <w:ind w:right="3099"/>
        <w:jc w:val="center"/>
        <w:rPr>
          <w:b/>
          <w:sz w:val="28"/>
          <w:szCs w:val="28"/>
        </w:rPr>
      </w:pPr>
      <w:r w:rsidRPr="00E238CD">
        <w:rPr>
          <w:b/>
          <w:sz w:val="32"/>
          <w:szCs w:val="32"/>
        </w:rPr>
        <w:t xml:space="preserve">                           </w:t>
      </w:r>
      <w:r w:rsidR="00F136C7" w:rsidRPr="000A19F5">
        <w:rPr>
          <w:b/>
          <w:sz w:val="28"/>
          <w:szCs w:val="28"/>
        </w:rPr>
        <w:t>HARSHAD</w:t>
      </w:r>
      <w:r w:rsidR="00B170F8" w:rsidRPr="000A19F5">
        <w:rPr>
          <w:b/>
          <w:sz w:val="28"/>
          <w:szCs w:val="28"/>
        </w:rPr>
        <w:t xml:space="preserve"> </w:t>
      </w:r>
      <w:r w:rsidR="00F136C7" w:rsidRPr="000A19F5">
        <w:rPr>
          <w:b/>
          <w:sz w:val="28"/>
          <w:szCs w:val="28"/>
        </w:rPr>
        <w:t>GAHANE</w:t>
      </w:r>
      <w:r w:rsidR="00B170F8" w:rsidRPr="000A19F5">
        <w:rPr>
          <w:b/>
          <w:sz w:val="28"/>
          <w:szCs w:val="28"/>
        </w:rPr>
        <w:t xml:space="preserve"> </w:t>
      </w:r>
      <w:r w:rsidR="00F136C7" w:rsidRPr="000A19F5">
        <w:rPr>
          <w:b/>
          <w:sz w:val="28"/>
          <w:szCs w:val="28"/>
        </w:rPr>
        <w:t>(I21)</w:t>
      </w:r>
    </w:p>
    <w:p w14:paraId="04474381" w14:textId="77777777" w:rsidR="00B170F8" w:rsidRPr="000A19F5" w:rsidRDefault="00F136C7" w:rsidP="00B170F8">
      <w:pPr>
        <w:spacing w:after="0" w:line="349" w:lineRule="auto"/>
        <w:ind w:left="3135" w:right="3099" w:firstLine="0"/>
        <w:jc w:val="center"/>
        <w:rPr>
          <w:b/>
          <w:sz w:val="28"/>
          <w:szCs w:val="28"/>
        </w:rPr>
      </w:pPr>
      <w:r w:rsidRPr="000A19F5">
        <w:rPr>
          <w:b/>
          <w:sz w:val="28"/>
          <w:szCs w:val="28"/>
        </w:rPr>
        <w:t>RONAK PAWAR (I22)</w:t>
      </w:r>
    </w:p>
    <w:p w14:paraId="3CF560C3" w14:textId="77777777" w:rsidR="00F136C7" w:rsidRPr="000A19F5" w:rsidRDefault="00F8043F" w:rsidP="00F8043F">
      <w:pPr>
        <w:spacing w:after="0" w:line="349" w:lineRule="auto"/>
        <w:ind w:right="3099"/>
        <w:jc w:val="center"/>
        <w:rPr>
          <w:sz w:val="28"/>
          <w:szCs w:val="28"/>
        </w:rPr>
      </w:pPr>
      <w:r w:rsidRPr="000A19F5">
        <w:rPr>
          <w:b/>
          <w:sz w:val="28"/>
          <w:szCs w:val="28"/>
        </w:rPr>
        <w:t xml:space="preserve">                      </w:t>
      </w:r>
      <w:r w:rsidR="00F21E30">
        <w:rPr>
          <w:b/>
          <w:sz w:val="28"/>
          <w:szCs w:val="28"/>
        </w:rPr>
        <w:t xml:space="preserve">          </w:t>
      </w:r>
      <w:r w:rsidR="00F136C7" w:rsidRPr="000A19F5">
        <w:rPr>
          <w:b/>
          <w:sz w:val="28"/>
          <w:szCs w:val="28"/>
        </w:rPr>
        <w:t>VAIBHAV LANJEWAR (I23)</w:t>
      </w:r>
    </w:p>
    <w:p w14:paraId="2C8DFBD2" w14:textId="77777777" w:rsidR="00F136C7" w:rsidRPr="00B50210" w:rsidRDefault="00F136C7" w:rsidP="007E0822">
      <w:pPr>
        <w:spacing w:after="180" w:line="259" w:lineRule="auto"/>
        <w:ind w:left="0" w:right="3178" w:firstLine="0"/>
      </w:pPr>
    </w:p>
    <w:p w14:paraId="5E027F1A" w14:textId="77777777" w:rsidR="00CA525E" w:rsidRPr="00B50210" w:rsidRDefault="006679B1" w:rsidP="00E846C5">
      <w:pPr>
        <w:pStyle w:val="Heading1"/>
        <w:spacing w:after="159"/>
        <w:ind w:left="48" w:hanging="10"/>
        <w:rPr>
          <w:rFonts w:ascii="Times New Roman" w:hAnsi="Times New Roman" w:cs="Times New Roman"/>
        </w:rPr>
      </w:pPr>
      <w:r w:rsidRPr="00B50210">
        <w:rPr>
          <w:rFonts w:ascii="Times New Roman" w:eastAsia="Times New Roman" w:hAnsi="Times New Roman" w:cs="Times New Roman"/>
          <w:i w:val="0"/>
          <w:sz w:val="28"/>
        </w:rPr>
        <w:t>F.Y. B</w:t>
      </w:r>
      <w:r w:rsidR="009A1C0D">
        <w:rPr>
          <w:rFonts w:ascii="Times New Roman" w:eastAsia="Times New Roman" w:hAnsi="Times New Roman" w:cs="Times New Roman"/>
          <w:i w:val="0"/>
          <w:sz w:val="28"/>
        </w:rPr>
        <w:t>.</w:t>
      </w:r>
      <w:r w:rsidRPr="00B50210">
        <w:rPr>
          <w:rFonts w:ascii="Times New Roman" w:eastAsia="Times New Roman" w:hAnsi="Times New Roman" w:cs="Times New Roman"/>
          <w:i w:val="0"/>
          <w:sz w:val="28"/>
        </w:rPr>
        <w:t>Tech</w:t>
      </w:r>
      <w:r w:rsidR="009A1C0D">
        <w:rPr>
          <w:rFonts w:ascii="Times New Roman" w:eastAsia="Times New Roman" w:hAnsi="Times New Roman" w:cs="Times New Roman"/>
          <w:i w:val="0"/>
          <w:sz w:val="28"/>
        </w:rPr>
        <w:t>.</w:t>
      </w:r>
    </w:p>
    <w:p w14:paraId="20D30427" w14:textId="77777777" w:rsidR="00CA525E" w:rsidRPr="00B50210" w:rsidRDefault="006679B1" w:rsidP="00E846C5">
      <w:pPr>
        <w:spacing w:after="57" w:line="259" w:lineRule="auto"/>
        <w:ind w:left="0" w:right="0" w:firstLine="0"/>
        <w:jc w:val="center"/>
      </w:pPr>
      <w:r w:rsidRPr="00B50210">
        <w:rPr>
          <w:sz w:val="28"/>
        </w:rPr>
        <w:t>UNDER THE GUIDANCE OF</w:t>
      </w:r>
    </w:p>
    <w:p w14:paraId="5A5321BC" w14:textId="77777777" w:rsidR="007473E2" w:rsidRPr="00B50210" w:rsidRDefault="007473E2" w:rsidP="00E846C5">
      <w:pPr>
        <w:spacing w:after="68" w:line="259" w:lineRule="auto"/>
        <w:ind w:left="3632" w:right="0"/>
        <w:rPr>
          <w:b/>
          <w:sz w:val="28"/>
        </w:rPr>
      </w:pPr>
      <w:r w:rsidRPr="00B50210">
        <w:rPr>
          <w:b/>
          <w:sz w:val="28"/>
        </w:rPr>
        <w:t xml:space="preserve">Dr. </w:t>
      </w:r>
      <w:proofErr w:type="spellStart"/>
      <w:r w:rsidRPr="00B50210">
        <w:rPr>
          <w:b/>
          <w:sz w:val="28"/>
        </w:rPr>
        <w:t>Suhas</w:t>
      </w:r>
      <w:proofErr w:type="spellEnd"/>
      <w:r w:rsidRPr="00B50210">
        <w:rPr>
          <w:b/>
          <w:sz w:val="28"/>
        </w:rPr>
        <w:t xml:space="preserve"> S. </w:t>
      </w:r>
      <w:proofErr w:type="spellStart"/>
      <w:r w:rsidRPr="00B50210">
        <w:rPr>
          <w:b/>
          <w:sz w:val="28"/>
        </w:rPr>
        <w:t>Gajre</w:t>
      </w:r>
      <w:proofErr w:type="spellEnd"/>
    </w:p>
    <w:p w14:paraId="424213C5" w14:textId="77777777" w:rsidR="00CA525E" w:rsidRPr="00B50210" w:rsidRDefault="006679B1" w:rsidP="00E846C5">
      <w:pPr>
        <w:spacing w:after="68" w:line="259" w:lineRule="auto"/>
        <w:ind w:left="3632" w:right="0"/>
      </w:pPr>
      <w:r w:rsidRPr="00B50210">
        <w:rPr>
          <w:b/>
          <w:sz w:val="28"/>
        </w:rPr>
        <w:t xml:space="preserve">Mrs. Vinaya V. </w:t>
      </w:r>
      <w:proofErr w:type="spellStart"/>
      <w:r w:rsidRPr="00B50210">
        <w:rPr>
          <w:b/>
          <w:sz w:val="28"/>
        </w:rPr>
        <w:t>Khiste</w:t>
      </w:r>
      <w:proofErr w:type="spellEnd"/>
    </w:p>
    <w:p w14:paraId="7BFD4AAC" w14:textId="77777777" w:rsidR="00CA525E" w:rsidRPr="00B50210" w:rsidRDefault="006679B1" w:rsidP="00E846C5">
      <w:pPr>
        <w:spacing w:after="68" w:line="259" w:lineRule="auto"/>
        <w:ind w:left="3354" w:right="0"/>
      </w:pPr>
      <w:r w:rsidRPr="00B50210">
        <w:rPr>
          <w:b/>
          <w:sz w:val="28"/>
        </w:rPr>
        <w:t xml:space="preserve">Ms. Madhuri M. </w:t>
      </w:r>
      <w:proofErr w:type="spellStart"/>
      <w:r w:rsidRPr="00B50210">
        <w:rPr>
          <w:b/>
          <w:sz w:val="28"/>
        </w:rPr>
        <w:t>Baswade</w:t>
      </w:r>
      <w:proofErr w:type="spellEnd"/>
    </w:p>
    <w:p w14:paraId="3F26AE15" w14:textId="77777777" w:rsidR="007473E2" w:rsidRPr="00B50210" w:rsidRDefault="006679B1" w:rsidP="00E846C5">
      <w:pPr>
        <w:spacing w:after="176" w:line="259" w:lineRule="auto"/>
        <w:ind w:left="3238" w:right="2057" w:firstLine="370"/>
        <w:rPr>
          <w:rFonts w:eastAsia="Calibri"/>
          <w:sz w:val="28"/>
          <w:vertAlign w:val="subscript"/>
        </w:rPr>
      </w:pPr>
      <w:r w:rsidRPr="00B50210">
        <w:rPr>
          <w:b/>
          <w:sz w:val="28"/>
        </w:rPr>
        <w:t>Mr. Suraj D. Kulkarni</w:t>
      </w:r>
    </w:p>
    <w:p w14:paraId="49F1305F" w14:textId="77777777" w:rsidR="007473E2" w:rsidRPr="00F4355F" w:rsidRDefault="00E846C5" w:rsidP="00E846C5">
      <w:pPr>
        <w:spacing w:after="176" w:line="259" w:lineRule="auto"/>
        <w:ind w:right="2057"/>
        <w:jc w:val="center"/>
        <w:rPr>
          <w:szCs w:val="24"/>
        </w:rPr>
      </w:pPr>
      <w:r>
        <w:rPr>
          <w:szCs w:val="24"/>
        </w:rPr>
        <w:t xml:space="preserve">                        </w:t>
      </w:r>
      <w:r w:rsidR="006679B1" w:rsidRPr="00F4355F">
        <w:rPr>
          <w:szCs w:val="24"/>
        </w:rPr>
        <w:t>(Engineering Exploration Lab)</w:t>
      </w:r>
    </w:p>
    <w:p w14:paraId="44D9970F" w14:textId="77777777" w:rsidR="00B400E8" w:rsidRDefault="00E72BF5" w:rsidP="00E846C5">
      <w:pPr>
        <w:spacing w:after="176" w:line="259" w:lineRule="auto"/>
        <w:ind w:right="2057"/>
        <w:jc w:val="center"/>
        <w:rPr>
          <w:sz w:val="28"/>
        </w:rPr>
      </w:pPr>
      <w:r w:rsidRPr="00B50210">
        <w:rPr>
          <w:rFonts w:eastAsia="Calibri"/>
          <w:noProof/>
          <w:sz w:val="22"/>
        </w:rPr>
        <mc:AlternateContent>
          <mc:Choice Requires="wpg">
            <w:drawing>
              <wp:inline distT="0" distB="0" distL="0" distR="0" wp14:anchorId="29EF0F3C" wp14:editId="53283129">
                <wp:extent cx="5650523" cy="2194560"/>
                <wp:effectExtent l="0" t="0" r="7620" b="0"/>
                <wp:docPr id="24408" name="Group 24408"/>
                <wp:cNvGraphicFramePr/>
                <a:graphic xmlns:a="http://schemas.openxmlformats.org/drawingml/2006/main">
                  <a:graphicData uri="http://schemas.microsoft.com/office/word/2010/wordprocessingGroup">
                    <wpg:wgp>
                      <wpg:cNvGrpSpPr/>
                      <wpg:grpSpPr>
                        <a:xfrm>
                          <a:off x="0" y="0"/>
                          <a:ext cx="5650523" cy="2194560"/>
                          <a:chOff x="0" y="0"/>
                          <a:chExt cx="5940426" cy="2194560"/>
                        </a:xfrm>
                      </wpg:grpSpPr>
                      <pic:pic xmlns:pic="http://schemas.openxmlformats.org/drawingml/2006/picture">
                        <pic:nvPicPr>
                          <pic:cNvPr id="2099" name="Picture 2099"/>
                          <pic:cNvPicPr/>
                        </pic:nvPicPr>
                        <pic:blipFill>
                          <a:blip r:embed="rId8"/>
                          <a:stretch>
                            <a:fillRect/>
                          </a:stretch>
                        </pic:blipFill>
                        <pic:spPr>
                          <a:xfrm>
                            <a:off x="3611245" y="1225296"/>
                            <a:ext cx="59436" cy="262128"/>
                          </a:xfrm>
                          <a:prstGeom prst="rect">
                            <a:avLst/>
                          </a:prstGeom>
                        </pic:spPr>
                      </pic:pic>
                      <wps:wsp>
                        <wps:cNvPr id="2100" name="Rectangle 2100"/>
                        <wps:cNvSpPr/>
                        <wps:spPr>
                          <a:xfrm>
                            <a:off x="3612134" y="1199266"/>
                            <a:ext cx="59288" cy="262525"/>
                          </a:xfrm>
                          <a:prstGeom prst="rect">
                            <a:avLst/>
                          </a:prstGeom>
                          <a:ln>
                            <a:noFill/>
                          </a:ln>
                        </wps:spPr>
                        <wps:txbx>
                          <w:txbxContent>
                            <w:p w14:paraId="461A46E6" w14:textId="77777777" w:rsidR="00E72BF5" w:rsidRDefault="00E72BF5" w:rsidP="00E72BF5">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101" name="Rectangle 2101"/>
                        <wps:cNvSpPr/>
                        <wps:spPr>
                          <a:xfrm>
                            <a:off x="3656330" y="1252982"/>
                            <a:ext cx="42143" cy="189937"/>
                          </a:xfrm>
                          <a:prstGeom prst="rect">
                            <a:avLst/>
                          </a:prstGeom>
                          <a:ln>
                            <a:noFill/>
                          </a:ln>
                        </wps:spPr>
                        <wps:txbx>
                          <w:txbxContent>
                            <w:p w14:paraId="2A2BA82D" w14:textId="77777777" w:rsidR="00E72BF5" w:rsidRDefault="00E72BF5" w:rsidP="00E72B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103" name="Picture 2103"/>
                          <pic:cNvPicPr/>
                        </pic:nvPicPr>
                        <pic:blipFill>
                          <a:blip r:embed="rId9"/>
                          <a:stretch>
                            <a:fillRect/>
                          </a:stretch>
                        </pic:blipFill>
                        <pic:spPr>
                          <a:xfrm>
                            <a:off x="1857248" y="0"/>
                            <a:ext cx="1743075" cy="1381125"/>
                          </a:xfrm>
                          <a:prstGeom prst="rect">
                            <a:avLst/>
                          </a:prstGeom>
                        </pic:spPr>
                      </pic:pic>
                      <pic:pic xmlns:pic="http://schemas.openxmlformats.org/drawingml/2006/picture">
                        <pic:nvPicPr>
                          <pic:cNvPr id="2105" name="Picture 2105"/>
                          <pic:cNvPicPr/>
                        </pic:nvPicPr>
                        <pic:blipFill>
                          <a:blip r:embed="rId10"/>
                          <a:stretch>
                            <a:fillRect/>
                          </a:stretch>
                        </pic:blipFill>
                        <pic:spPr>
                          <a:xfrm>
                            <a:off x="0" y="1457338"/>
                            <a:ext cx="5940426" cy="737222"/>
                          </a:xfrm>
                          <a:prstGeom prst="rect">
                            <a:avLst/>
                          </a:prstGeom>
                        </pic:spPr>
                      </pic:pic>
                    </wpg:wgp>
                  </a:graphicData>
                </a:graphic>
              </wp:inline>
            </w:drawing>
          </mc:Choice>
          <mc:Fallback>
            <w:pict>
              <v:group w14:anchorId="29EF0F3C" id="Group 24408" o:spid="_x0000_s1026" style="width:444.9pt;height:172.8pt;mso-position-horizontal-relative:char;mso-position-vertical-relative:line" coordsize="59404,219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9" o:spid="_x0000_s1027" type="#_x0000_t75" style="position:absolute;left:36112;top:12252;width:594;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">
                  <v:imagedata r:id="rId11" o:title=""/>
                </v:shape>
                <v:rect id="Rectangle 2100" o:spid="_x0000_s1028" style="position:absolute;left:36121;top:1199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461A46E6" w14:textId="77777777" w:rsidR="00E72BF5" w:rsidRDefault="00E72BF5" w:rsidP="00E72BF5">
                        <w:pPr>
                          <w:spacing w:after="160" w:line="259" w:lineRule="auto"/>
                          <w:ind w:left="0" w:right="0" w:firstLine="0"/>
                          <w:jc w:val="left"/>
                        </w:pPr>
                        <w:r>
                          <w:rPr>
                            <w:sz w:val="28"/>
                          </w:rPr>
                          <w:t xml:space="preserve"> </w:t>
                        </w:r>
                      </w:p>
                    </w:txbxContent>
                  </v:textbox>
                </v:rect>
                <v:rect id="Rectangle 2101" o:spid="_x0000_s1029" style="position:absolute;left:36563;top:125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2A2BA82D" w14:textId="77777777" w:rsidR="00E72BF5" w:rsidRDefault="00E72BF5" w:rsidP="00E72BF5">
                        <w:pPr>
                          <w:spacing w:after="160" w:line="259" w:lineRule="auto"/>
                          <w:ind w:left="0" w:right="0" w:firstLine="0"/>
                          <w:jc w:val="left"/>
                        </w:pPr>
                        <w:r>
                          <w:rPr>
                            <w:rFonts w:ascii="Calibri" w:eastAsia="Calibri" w:hAnsi="Calibri" w:cs="Calibri"/>
                            <w:sz w:val="22"/>
                          </w:rPr>
                          <w:t xml:space="preserve"> </w:t>
                        </w:r>
                      </w:p>
                    </w:txbxContent>
                  </v:textbox>
                </v:rect>
                <v:shape id="Picture 2103" o:spid="_x0000_s1030" type="#_x0000_t75" style="position:absolute;left:18572;width:17431;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">
                  <v:imagedata r:id="rId12" o:title=""/>
                </v:shape>
                <v:shape id="Picture 2105" o:spid="_x0000_s1031" type="#_x0000_t75" style="position:absolute;top:14573;width:59404;height:7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">
                  <v:imagedata r:id="rId13" o:title=""/>
                </v:shape>
                <w10:anchorlock/>
              </v:group>
            </w:pict>
          </mc:Fallback>
        </mc:AlternateContent>
      </w:r>
    </w:p>
    <w:p w14:paraId="6A84FF86" w14:textId="77777777" w:rsidR="00B400E8" w:rsidRDefault="00B400E8" w:rsidP="00BB0CE3">
      <w:pPr>
        <w:spacing w:after="176" w:line="259" w:lineRule="auto"/>
        <w:ind w:right="2057"/>
        <w:rPr>
          <w:sz w:val="28"/>
        </w:rPr>
      </w:pPr>
    </w:p>
    <w:p w14:paraId="0B4BB929" w14:textId="77777777" w:rsidR="00B400E8" w:rsidRDefault="00B400E8" w:rsidP="00BB0CE3">
      <w:pPr>
        <w:spacing w:after="176" w:line="259" w:lineRule="auto"/>
        <w:ind w:right="2057"/>
        <w:rPr>
          <w:sz w:val="28"/>
        </w:rPr>
      </w:pPr>
    </w:p>
    <w:p w14:paraId="730B0892" w14:textId="77777777" w:rsidR="00FE3FD1" w:rsidRPr="00E238CD" w:rsidRDefault="0096225A" w:rsidP="00187FA9">
      <w:pPr>
        <w:spacing w:after="176" w:line="259" w:lineRule="auto"/>
        <w:ind w:left="3238" w:right="2057" w:firstLine="370"/>
        <w:rPr>
          <w:rFonts w:eastAsia="Calibri"/>
          <w:szCs w:val="24"/>
          <w:vertAlign w:val="subscript"/>
        </w:rPr>
      </w:pPr>
      <w:r w:rsidRPr="00E238CD">
        <w:rPr>
          <w:b/>
          <w:bCs/>
          <w:szCs w:val="24"/>
        </w:rPr>
        <w:t>Academi</w:t>
      </w:r>
      <w:r w:rsidR="001979EB" w:rsidRPr="00E238CD">
        <w:rPr>
          <w:b/>
          <w:bCs/>
          <w:szCs w:val="24"/>
        </w:rPr>
        <w:t>c</w:t>
      </w:r>
      <w:r w:rsidR="00FE3FD1" w:rsidRPr="00E238CD">
        <w:rPr>
          <w:b/>
          <w:bCs/>
          <w:szCs w:val="24"/>
        </w:rPr>
        <w:t xml:space="preserve"> </w:t>
      </w:r>
      <w:r w:rsidR="001979EB" w:rsidRPr="00E238CD">
        <w:rPr>
          <w:b/>
          <w:bCs/>
          <w:szCs w:val="24"/>
        </w:rPr>
        <w:t>Year</w:t>
      </w:r>
      <w:r w:rsidR="00FE3FD1" w:rsidRPr="00E238CD">
        <w:rPr>
          <w:b/>
          <w:bCs/>
          <w:szCs w:val="24"/>
        </w:rPr>
        <w:t xml:space="preserve"> </w:t>
      </w:r>
      <w:r w:rsidR="0048736C" w:rsidRPr="00E238CD">
        <w:rPr>
          <w:b/>
          <w:szCs w:val="24"/>
        </w:rPr>
        <w:t>2021-22</w:t>
      </w:r>
      <w:r w:rsidR="0048736C" w:rsidRPr="00E238CD">
        <w:rPr>
          <w:rFonts w:eastAsia="Calibri"/>
          <w:szCs w:val="24"/>
          <w:vertAlign w:val="subscript"/>
        </w:rPr>
        <w:t xml:space="preserve"> </w:t>
      </w:r>
    </w:p>
    <w:p w14:paraId="0954CF77" w14:textId="77777777" w:rsidR="00B400E8" w:rsidRPr="00E238CD" w:rsidRDefault="00187FA9" w:rsidP="00187FA9">
      <w:pPr>
        <w:spacing w:after="176" w:line="259" w:lineRule="auto"/>
        <w:ind w:left="3238" w:right="2057" w:firstLine="370"/>
        <w:rPr>
          <w:b/>
          <w:szCs w:val="24"/>
        </w:rPr>
      </w:pPr>
      <w:r w:rsidRPr="00E238CD">
        <w:rPr>
          <w:b/>
          <w:szCs w:val="24"/>
        </w:rPr>
        <w:t xml:space="preserve">             </w:t>
      </w:r>
      <w:r w:rsidR="0048736C" w:rsidRPr="00E238CD">
        <w:rPr>
          <w:b/>
          <w:szCs w:val="24"/>
        </w:rPr>
        <w:t>Semester-</w:t>
      </w:r>
      <w:r w:rsidRPr="00E238CD">
        <w:rPr>
          <w:b/>
          <w:szCs w:val="24"/>
        </w:rPr>
        <w:t>2</w:t>
      </w:r>
    </w:p>
    <w:p w14:paraId="15A7B69D" w14:textId="77777777" w:rsidR="00CA525E" w:rsidRPr="00B50210" w:rsidRDefault="006679B1" w:rsidP="002A24D2">
      <w:pPr>
        <w:pStyle w:val="Heading1"/>
        <w:rPr>
          <w:rFonts w:ascii="Times New Roman" w:hAnsi="Times New Roman" w:cs="Times New Roman"/>
        </w:rPr>
      </w:pPr>
      <w:r w:rsidRPr="00B50210">
        <w:rPr>
          <w:rFonts w:ascii="Times New Roman" w:hAnsi="Times New Roman" w:cs="Times New Roman"/>
        </w:rPr>
        <w:lastRenderedPageBreak/>
        <w:t>CERTIFICATE</w:t>
      </w:r>
    </w:p>
    <w:p w14:paraId="5E156938" w14:textId="77777777" w:rsidR="00C52F3A" w:rsidRDefault="00C52F3A" w:rsidP="00C52F3A">
      <w:pPr>
        <w:spacing w:after="167" w:line="259" w:lineRule="auto"/>
        <w:ind w:left="0" w:right="0" w:firstLine="0"/>
      </w:pPr>
    </w:p>
    <w:p w14:paraId="76726E6B" w14:textId="77777777" w:rsidR="00CA525E" w:rsidRPr="00B50210" w:rsidRDefault="006679B1" w:rsidP="00A8326E">
      <w:pPr>
        <w:spacing w:after="167" w:line="259" w:lineRule="auto"/>
        <w:ind w:left="0" w:right="0" w:firstLine="0"/>
        <w:jc w:val="center"/>
      </w:pPr>
      <w:r w:rsidRPr="00B50210">
        <w:rPr>
          <w:rFonts w:eastAsia="Calibri"/>
          <w:sz w:val="28"/>
        </w:rPr>
        <w:t>This is to certify that, the Project report entitled</w:t>
      </w:r>
    </w:p>
    <w:p w14:paraId="1F030059" w14:textId="77777777" w:rsidR="00CA525E" w:rsidRPr="00B50210" w:rsidRDefault="006679B1" w:rsidP="002A24D2">
      <w:pPr>
        <w:spacing w:after="189" w:line="259" w:lineRule="auto"/>
        <w:ind w:left="337" w:right="0" w:firstLine="0"/>
        <w:jc w:val="center"/>
      </w:pPr>
      <w:r w:rsidRPr="00B50210">
        <w:rPr>
          <w:rFonts w:eastAsia="Calibri"/>
          <w:b/>
          <w:sz w:val="28"/>
        </w:rPr>
        <w:t>“</w:t>
      </w:r>
      <w:r w:rsidR="007473E2" w:rsidRPr="00B50210">
        <w:rPr>
          <w:rFonts w:eastAsia="Calibri"/>
          <w:b/>
          <w:sz w:val="28"/>
        </w:rPr>
        <w:t>Bluetooth</w:t>
      </w:r>
      <w:r w:rsidRPr="00B50210">
        <w:rPr>
          <w:rFonts w:eastAsia="Calibri"/>
          <w:b/>
          <w:sz w:val="28"/>
        </w:rPr>
        <w:t xml:space="preserve"> Controlled Car”</w:t>
      </w:r>
    </w:p>
    <w:p w14:paraId="51312B60" w14:textId="77777777" w:rsidR="00323283" w:rsidRPr="00B50210" w:rsidRDefault="006679B1" w:rsidP="00323283">
      <w:pPr>
        <w:spacing w:after="206" w:line="259" w:lineRule="auto"/>
        <w:ind w:left="38" w:right="0" w:firstLine="0"/>
        <w:jc w:val="center"/>
        <w:rPr>
          <w:sz w:val="28"/>
        </w:rPr>
      </w:pPr>
      <w:r w:rsidRPr="00B50210">
        <w:rPr>
          <w:sz w:val="28"/>
        </w:rPr>
        <w:t>Submitted by</w:t>
      </w:r>
    </w:p>
    <w:p w14:paraId="6659E1EE" w14:textId="77777777" w:rsidR="00B50210" w:rsidRPr="00F21E30" w:rsidRDefault="00A8326E" w:rsidP="00A8326E">
      <w:pPr>
        <w:spacing w:after="180" w:line="259" w:lineRule="auto"/>
        <w:ind w:left="0" w:right="3178" w:firstLine="0"/>
        <w:jc w:val="center"/>
        <w:rPr>
          <w:b/>
          <w:sz w:val="28"/>
          <w:szCs w:val="28"/>
        </w:rPr>
      </w:pPr>
      <w:r>
        <w:rPr>
          <w:b/>
          <w:sz w:val="32"/>
        </w:rPr>
        <w:t xml:space="preserve">                               </w:t>
      </w:r>
      <w:r w:rsidR="00F21E30">
        <w:rPr>
          <w:b/>
          <w:sz w:val="32"/>
        </w:rPr>
        <w:t xml:space="preserve">   </w:t>
      </w:r>
      <w:r w:rsidR="00B50210" w:rsidRPr="00F21E30">
        <w:rPr>
          <w:b/>
          <w:sz w:val="28"/>
          <w:szCs w:val="28"/>
        </w:rPr>
        <w:t>HARSHAD GAHANE (I21)</w:t>
      </w:r>
    </w:p>
    <w:p w14:paraId="213D626C" w14:textId="77777777" w:rsidR="00B50210" w:rsidRPr="00F21E30" w:rsidRDefault="00A8326E" w:rsidP="00A8326E">
      <w:pPr>
        <w:spacing w:after="180" w:line="259" w:lineRule="auto"/>
        <w:ind w:left="0" w:right="3178" w:firstLine="0"/>
        <w:jc w:val="center"/>
        <w:rPr>
          <w:b/>
          <w:sz w:val="28"/>
          <w:szCs w:val="28"/>
        </w:rPr>
      </w:pPr>
      <w:r w:rsidRPr="00F21E30">
        <w:rPr>
          <w:b/>
          <w:sz w:val="28"/>
          <w:szCs w:val="28"/>
        </w:rPr>
        <w:t xml:space="preserve">                                 </w:t>
      </w:r>
      <w:r w:rsidR="00F21E30">
        <w:rPr>
          <w:b/>
          <w:sz w:val="28"/>
          <w:szCs w:val="28"/>
        </w:rPr>
        <w:t xml:space="preserve">   </w:t>
      </w:r>
      <w:r w:rsidRPr="00F21E30">
        <w:rPr>
          <w:b/>
          <w:sz w:val="28"/>
          <w:szCs w:val="28"/>
        </w:rPr>
        <w:t xml:space="preserve"> </w:t>
      </w:r>
      <w:r w:rsidR="00B50210" w:rsidRPr="00F21E30">
        <w:rPr>
          <w:b/>
          <w:sz w:val="28"/>
          <w:szCs w:val="28"/>
        </w:rPr>
        <w:t>RONAK PAWAR (I22)</w:t>
      </w:r>
    </w:p>
    <w:p w14:paraId="4AF57F7B" w14:textId="77777777" w:rsidR="00B50210" w:rsidRPr="00F21E30" w:rsidRDefault="00A8326E" w:rsidP="00A8326E">
      <w:pPr>
        <w:spacing w:after="180" w:line="259" w:lineRule="auto"/>
        <w:ind w:left="0" w:right="3178" w:firstLine="0"/>
        <w:jc w:val="center"/>
        <w:rPr>
          <w:b/>
          <w:sz w:val="28"/>
          <w:szCs w:val="28"/>
        </w:rPr>
      </w:pPr>
      <w:r w:rsidRPr="00F21E30">
        <w:rPr>
          <w:b/>
          <w:sz w:val="28"/>
          <w:szCs w:val="28"/>
        </w:rPr>
        <w:t xml:space="preserve">                               </w:t>
      </w:r>
      <w:r w:rsidR="00F21E30">
        <w:rPr>
          <w:b/>
          <w:sz w:val="28"/>
          <w:szCs w:val="28"/>
        </w:rPr>
        <w:t xml:space="preserve">          </w:t>
      </w:r>
      <w:r w:rsidR="00B50210" w:rsidRPr="00F21E30">
        <w:rPr>
          <w:b/>
          <w:sz w:val="28"/>
          <w:szCs w:val="28"/>
        </w:rPr>
        <w:t>VAIBHAV LANJEWAR (I23)</w:t>
      </w:r>
    </w:p>
    <w:p w14:paraId="47287F01" w14:textId="77777777" w:rsidR="00323283" w:rsidRPr="00B50210" w:rsidRDefault="00323283" w:rsidP="00A8326E">
      <w:pPr>
        <w:spacing w:after="180" w:line="259" w:lineRule="auto"/>
        <w:ind w:left="0" w:right="3178" w:firstLine="0"/>
        <w:jc w:val="center"/>
        <w:rPr>
          <w:b/>
          <w:sz w:val="32"/>
        </w:rPr>
      </w:pPr>
    </w:p>
    <w:p w14:paraId="779D23B9" w14:textId="77777777" w:rsidR="00CA525E" w:rsidRPr="00B50210" w:rsidRDefault="006679B1" w:rsidP="00323283">
      <w:pPr>
        <w:spacing w:after="206" w:line="259" w:lineRule="auto"/>
        <w:ind w:left="38" w:right="0" w:firstLine="0"/>
        <w:jc w:val="center"/>
      </w:pPr>
      <w:r w:rsidRPr="00B50210">
        <w:rPr>
          <w:sz w:val="28"/>
        </w:rPr>
        <w:t>As the partial fulfillment of Engineering Exploration Lab</w:t>
      </w:r>
    </w:p>
    <w:p w14:paraId="627072A8" w14:textId="77777777" w:rsidR="00CA525E" w:rsidRPr="00FE6705" w:rsidRDefault="006679B1" w:rsidP="00323283">
      <w:pPr>
        <w:spacing w:after="204" w:line="259" w:lineRule="auto"/>
        <w:ind w:left="0" w:right="392" w:firstLine="0"/>
        <w:jc w:val="center"/>
        <w:rPr>
          <w:sz w:val="28"/>
          <w:szCs w:val="28"/>
        </w:rPr>
      </w:pPr>
      <w:r w:rsidRPr="00B50210">
        <w:rPr>
          <w:rFonts w:eastAsia="Calibri"/>
          <w:sz w:val="28"/>
        </w:rPr>
        <w:t>For the academic year 2021</w:t>
      </w:r>
      <w:r w:rsidR="000C040E">
        <w:rPr>
          <w:rFonts w:eastAsia="Calibri"/>
          <w:sz w:val="28"/>
        </w:rPr>
        <w:t>-22</w:t>
      </w:r>
      <w:r w:rsidR="00B50210" w:rsidRPr="00B50210">
        <w:rPr>
          <w:rFonts w:eastAsia="Calibri"/>
          <w:sz w:val="22"/>
        </w:rPr>
        <w:t>,</w:t>
      </w:r>
      <w:r w:rsidR="00FE6705">
        <w:rPr>
          <w:rFonts w:eastAsia="Calibri"/>
          <w:sz w:val="28"/>
          <w:szCs w:val="28"/>
        </w:rPr>
        <w:t xml:space="preserve"> Se</w:t>
      </w:r>
      <w:r w:rsidR="00323283">
        <w:rPr>
          <w:rFonts w:eastAsia="Calibri"/>
          <w:sz w:val="28"/>
          <w:szCs w:val="28"/>
        </w:rPr>
        <w:t>m-2</w:t>
      </w:r>
    </w:p>
    <w:p w14:paraId="0EEB7A04" w14:textId="77777777" w:rsidR="00CA525E" w:rsidRPr="00B50210" w:rsidRDefault="006679B1" w:rsidP="00323283">
      <w:pPr>
        <w:spacing w:after="235" w:line="240" w:lineRule="auto"/>
        <w:ind w:left="2028" w:right="1333" w:hanging="1046"/>
        <w:jc w:val="center"/>
      </w:pPr>
      <w:r w:rsidRPr="00B50210">
        <w:rPr>
          <w:rFonts w:eastAsia="Calibri"/>
          <w:sz w:val="28"/>
        </w:rPr>
        <w:t>This project is a record of student’s own work, carried out by them under our supervision and guidance.</w:t>
      </w:r>
    </w:p>
    <w:p w14:paraId="7AB49CE7" w14:textId="77777777" w:rsidR="00CA525E" w:rsidRPr="00B50210" w:rsidRDefault="00CA525E" w:rsidP="002A24D2">
      <w:pPr>
        <w:spacing w:after="148" w:line="259" w:lineRule="auto"/>
        <w:ind w:left="0" w:right="952" w:firstLine="0"/>
        <w:jc w:val="center"/>
      </w:pPr>
    </w:p>
    <w:p w14:paraId="7DF4459F" w14:textId="77777777" w:rsidR="00CA525E" w:rsidRPr="00B50210" w:rsidRDefault="00CA525E" w:rsidP="002A24D2">
      <w:pPr>
        <w:spacing w:after="213" w:line="259" w:lineRule="auto"/>
        <w:ind w:left="0" w:right="965" w:firstLine="0"/>
        <w:jc w:val="center"/>
      </w:pPr>
    </w:p>
    <w:p w14:paraId="1F1FE0C5" w14:textId="77777777" w:rsidR="00CA525E" w:rsidRPr="00B50210" w:rsidRDefault="00CA525E" w:rsidP="002A24D2">
      <w:pPr>
        <w:spacing w:after="206" w:line="259" w:lineRule="auto"/>
        <w:ind w:left="811" w:right="0" w:firstLine="0"/>
        <w:jc w:val="center"/>
      </w:pPr>
    </w:p>
    <w:p w14:paraId="24FEB0B9" w14:textId="77777777" w:rsidR="00CA525E" w:rsidRPr="00B50210" w:rsidRDefault="00CA525E" w:rsidP="002A24D2">
      <w:pPr>
        <w:spacing w:after="266" w:line="259" w:lineRule="auto"/>
        <w:ind w:left="811" w:right="0" w:firstLine="0"/>
        <w:jc w:val="center"/>
      </w:pPr>
    </w:p>
    <w:p w14:paraId="59CE63CD" w14:textId="77777777" w:rsidR="00CA525E" w:rsidRPr="00E238CD" w:rsidRDefault="006679B1" w:rsidP="00E238CD">
      <w:pPr>
        <w:tabs>
          <w:tab w:val="center" w:pos="4945"/>
        </w:tabs>
        <w:spacing w:after="0" w:line="259" w:lineRule="auto"/>
        <w:ind w:left="10" w:right="0"/>
        <w:rPr>
          <w:szCs w:val="24"/>
        </w:rPr>
      </w:pPr>
      <w:r w:rsidRPr="00E238CD">
        <w:rPr>
          <w:b/>
          <w:szCs w:val="24"/>
        </w:rPr>
        <w:t xml:space="preserve">Mrs. Vinaya V. </w:t>
      </w:r>
      <w:proofErr w:type="spellStart"/>
      <w:r w:rsidRPr="00E238CD">
        <w:rPr>
          <w:b/>
          <w:szCs w:val="24"/>
        </w:rPr>
        <w:t>Khiste</w:t>
      </w:r>
      <w:proofErr w:type="spellEnd"/>
      <w:r w:rsidRPr="00E238CD">
        <w:rPr>
          <w:b/>
          <w:szCs w:val="24"/>
        </w:rPr>
        <w:t xml:space="preserve"> </w:t>
      </w:r>
      <w:r w:rsidR="007910E4" w:rsidRPr="00E238CD">
        <w:rPr>
          <w:b/>
          <w:szCs w:val="24"/>
        </w:rPr>
        <w:t xml:space="preserve">  </w:t>
      </w:r>
      <w:r w:rsidRPr="00E238CD">
        <w:rPr>
          <w:b/>
          <w:szCs w:val="24"/>
        </w:rPr>
        <w:t xml:space="preserve">Ms. Madhuri M. </w:t>
      </w:r>
      <w:proofErr w:type="spellStart"/>
      <w:r w:rsidRPr="00E238CD">
        <w:rPr>
          <w:b/>
          <w:szCs w:val="24"/>
        </w:rPr>
        <w:t>Baswade</w:t>
      </w:r>
      <w:proofErr w:type="spellEnd"/>
      <w:r w:rsidR="007910E4" w:rsidRPr="00E238CD">
        <w:rPr>
          <w:b/>
          <w:szCs w:val="24"/>
        </w:rPr>
        <w:t xml:space="preserve">   </w:t>
      </w:r>
      <w:r w:rsidRPr="00E238CD">
        <w:rPr>
          <w:b/>
          <w:szCs w:val="24"/>
        </w:rPr>
        <w:t>Mr. Suraj D. Kulkarni</w:t>
      </w:r>
      <w:r w:rsidR="007910E4" w:rsidRPr="00E238CD">
        <w:rPr>
          <w:b/>
          <w:szCs w:val="24"/>
        </w:rPr>
        <w:t xml:space="preserve">   </w:t>
      </w:r>
      <w:proofErr w:type="spellStart"/>
      <w:r w:rsidR="00EA57B8" w:rsidRPr="00E238CD">
        <w:rPr>
          <w:b/>
          <w:szCs w:val="24"/>
        </w:rPr>
        <w:t>Dr.S.</w:t>
      </w:r>
      <w:proofErr w:type="gramStart"/>
      <w:r w:rsidR="00EA57B8" w:rsidRPr="00E238CD">
        <w:rPr>
          <w:b/>
          <w:szCs w:val="24"/>
        </w:rPr>
        <w:t>S.Gajre</w:t>
      </w:r>
      <w:proofErr w:type="spellEnd"/>
      <w:proofErr w:type="gramEnd"/>
    </w:p>
    <w:p w14:paraId="5DD78AF5" w14:textId="77777777" w:rsidR="00CA525E" w:rsidRPr="00E238CD" w:rsidRDefault="00CA525E" w:rsidP="002A24D2">
      <w:pPr>
        <w:spacing w:after="91" w:line="259" w:lineRule="auto"/>
        <w:ind w:left="811" w:right="0" w:firstLine="0"/>
        <w:jc w:val="center"/>
        <w:rPr>
          <w:szCs w:val="24"/>
        </w:rPr>
      </w:pPr>
    </w:p>
    <w:p w14:paraId="30FAD0E4" w14:textId="77777777" w:rsidR="0097549F" w:rsidRDefault="0097549F" w:rsidP="00BE08A4">
      <w:pPr>
        <w:spacing w:after="213" w:line="259" w:lineRule="auto"/>
        <w:ind w:left="811" w:right="0" w:firstLine="0"/>
      </w:pPr>
    </w:p>
    <w:p w14:paraId="212C8648" w14:textId="77777777" w:rsidR="0097549F" w:rsidRDefault="0097549F" w:rsidP="00BE08A4">
      <w:pPr>
        <w:spacing w:after="213" w:line="259" w:lineRule="auto"/>
        <w:ind w:left="811" w:right="0" w:firstLine="0"/>
      </w:pPr>
    </w:p>
    <w:p w14:paraId="44284EA0" w14:textId="77777777" w:rsidR="0097549F" w:rsidRPr="00B50210" w:rsidRDefault="0097549F" w:rsidP="00BE08A4">
      <w:pPr>
        <w:spacing w:after="213" w:line="259" w:lineRule="auto"/>
        <w:ind w:left="811" w:right="0" w:firstLine="0"/>
      </w:pPr>
    </w:p>
    <w:p w14:paraId="595D1B21" w14:textId="77777777" w:rsidR="00CA525E" w:rsidRPr="00B50210" w:rsidRDefault="00CA525E" w:rsidP="00BE08A4">
      <w:pPr>
        <w:spacing w:after="85" w:line="259" w:lineRule="auto"/>
        <w:ind w:left="811" w:right="0" w:firstLine="0"/>
      </w:pPr>
    </w:p>
    <w:p w14:paraId="63E69402" w14:textId="77777777" w:rsidR="000A46EA" w:rsidRDefault="000A46EA" w:rsidP="00151952">
      <w:pPr>
        <w:pStyle w:val="Heading2"/>
        <w:spacing w:after="398"/>
        <w:ind w:left="0" w:right="310" w:firstLine="0"/>
        <w:jc w:val="both"/>
        <w:rPr>
          <w:sz w:val="28"/>
          <w:szCs w:val="28"/>
        </w:rPr>
      </w:pPr>
    </w:p>
    <w:p w14:paraId="1FC8F475" w14:textId="77777777" w:rsidR="00151952" w:rsidRDefault="00151952" w:rsidP="00151952">
      <w:pPr>
        <w:rPr>
          <w:lang w:val="en-IN" w:bidi="ar-SA"/>
        </w:rPr>
      </w:pPr>
    </w:p>
    <w:p w14:paraId="7B56FD46" w14:textId="77777777" w:rsidR="00151952" w:rsidRDefault="00151952" w:rsidP="00151952">
      <w:pPr>
        <w:rPr>
          <w:lang w:val="en-IN" w:bidi="ar-SA"/>
        </w:rPr>
      </w:pPr>
    </w:p>
    <w:p w14:paraId="533F5F4A" w14:textId="77777777" w:rsidR="00151952" w:rsidRPr="00151952" w:rsidRDefault="00151952" w:rsidP="00151952">
      <w:pPr>
        <w:rPr>
          <w:lang w:val="en-IN" w:bidi="ar-SA"/>
        </w:rPr>
      </w:pPr>
    </w:p>
    <w:p w14:paraId="41377346" w14:textId="77777777" w:rsidR="00CA525E" w:rsidRDefault="006679B1" w:rsidP="00E86494">
      <w:pPr>
        <w:pStyle w:val="Heading2"/>
        <w:spacing w:after="398"/>
        <w:ind w:left="355" w:right="310"/>
        <w:rPr>
          <w:sz w:val="28"/>
          <w:szCs w:val="28"/>
        </w:rPr>
      </w:pPr>
      <w:r w:rsidRPr="0097549F">
        <w:rPr>
          <w:sz w:val="28"/>
          <w:szCs w:val="28"/>
        </w:rPr>
        <w:lastRenderedPageBreak/>
        <w:t>ACKNOWLEDGEMEN</w:t>
      </w:r>
      <w:r w:rsidR="00E86494">
        <w:rPr>
          <w:sz w:val="28"/>
          <w:szCs w:val="28"/>
        </w:rPr>
        <w:t>T</w:t>
      </w:r>
    </w:p>
    <w:p w14:paraId="074E12A9" w14:textId="77777777" w:rsidR="00E86494" w:rsidRPr="00E86494" w:rsidRDefault="00E86494" w:rsidP="00E86494">
      <w:pPr>
        <w:rPr>
          <w:lang w:val="en-IN" w:bidi="ar-SA"/>
        </w:rPr>
      </w:pPr>
    </w:p>
    <w:p w14:paraId="592E82C8" w14:textId="77777777" w:rsidR="00CA525E" w:rsidRPr="00B50210" w:rsidRDefault="0097549F" w:rsidP="006971FF">
      <w:pPr>
        <w:spacing w:after="217"/>
        <w:ind w:left="730" w:right="786"/>
      </w:pPr>
      <w:r>
        <w:t>For</w:t>
      </w:r>
      <w:r w:rsidR="006679B1" w:rsidRPr="00B50210">
        <w:t xml:space="preserve"> all the efforts behind the project work, we first &amp; foremost would like to express our sincere appreciation to the staff of Department of Engineering Exploration Lab, for their extended help &amp; suggestions at every stage of this project.</w:t>
      </w:r>
    </w:p>
    <w:p w14:paraId="685C24FF" w14:textId="77777777" w:rsidR="00CA525E" w:rsidRPr="00B50210" w:rsidRDefault="006679B1" w:rsidP="00476210">
      <w:pPr>
        <w:spacing w:after="217"/>
        <w:ind w:right="786"/>
      </w:pPr>
      <w:r w:rsidRPr="00B50210">
        <w:t>It is with a great sense of gratitude that we acknowledge the support, time to time suggestions and highly indebted to our guide.</w:t>
      </w:r>
    </w:p>
    <w:p w14:paraId="32042B85" w14:textId="77777777" w:rsidR="00CA525E" w:rsidRPr="00B50210" w:rsidRDefault="006679B1" w:rsidP="00BE08A4">
      <w:pPr>
        <w:spacing w:after="210"/>
        <w:ind w:left="806" w:right="786"/>
      </w:pPr>
      <w:r w:rsidRPr="00B50210">
        <w:t>Finally, we pay our sincere thanks to all those who indirectly and directly helped us towards the successful completion of this project report.</w:t>
      </w:r>
    </w:p>
    <w:p w14:paraId="650661D5" w14:textId="77777777" w:rsidR="00CA525E" w:rsidRPr="00B50210" w:rsidRDefault="00CA525E" w:rsidP="00BE08A4">
      <w:pPr>
        <w:spacing w:after="254" w:line="259" w:lineRule="auto"/>
        <w:ind w:left="797" w:right="0" w:firstLine="0"/>
      </w:pPr>
    </w:p>
    <w:p w14:paraId="40E42463" w14:textId="77777777" w:rsidR="007E6C29" w:rsidRDefault="007E6C29" w:rsidP="00430085">
      <w:pPr>
        <w:pStyle w:val="Heading3"/>
        <w:spacing w:after="177"/>
        <w:ind w:left="48" w:right="39"/>
      </w:pPr>
    </w:p>
    <w:p w14:paraId="0B54B50C" w14:textId="77777777" w:rsidR="007E6C29" w:rsidRDefault="007E6C29" w:rsidP="00430085">
      <w:pPr>
        <w:pStyle w:val="Heading3"/>
        <w:spacing w:after="177"/>
        <w:ind w:left="48" w:right="39"/>
      </w:pPr>
    </w:p>
    <w:p w14:paraId="4BB240FC" w14:textId="77777777" w:rsidR="007E6C29" w:rsidRDefault="007E6C29" w:rsidP="00430085">
      <w:pPr>
        <w:pStyle w:val="Heading3"/>
        <w:spacing w:after="177"/>
        <w:ind w:left="48" w:right="39"/>
      </w:pPr>
    </w:p>
    <w:p w14:paraId="1073E329" w14:textId="77777777" w:rsidR="007E6C29" w:rsidRDefault="007E6C29" w:rsidP="00430085">
      <w:pPr>
        <w:pStyle w:val="Heading3"/>
        <w:spacing w:after="177"/>
        <w:ind w:left="48" w:right="39"/>
      </w:pPr>
    </w:p>
    <w:p w14:paraId="48DE46AE" w14:textId="77777777" w:rsidR="007E6C29" w:rsidRDefault="007E6C29" w:rsidP="00430085">
      <w:pPr>
        <w:pStyle w:val="Heading3"/>
        <w:spacing w:after="177"/>
        <w:ind w:left="48" w:right="39"/>
      </w:pPr>
    </w:p>
    <w:p w14:paraId="124A5030" w14:textId="77777777" w:rsidR="007E6C29" w:rsidRDefault="007E6C29" w:rsidP="00430085">
      <w:pPr>
        <w:pStyle w:val="Heading3"/>
        <w:spacing w:after="177"/>
        <w:ind w:left="48" w:right="39"/>
      </w:pPr>
    </w:p>
    <w:p w14:paraId="47F30626" w14:textId="77777777" w:rsidR="007E6C29" w:rsidRDefault="007E6C29" w:rsidP="00430085">
      <w:pPr>
        <w:pStyle w:val="Heading3"/>
        <w:spacing w:after="177"/>
        <w:ind w:left="48" w:right="39"/>
      </w:pPr>
    </w:p>
    <w:p w14:paraId="513FA8EF" w14:textId="77777777" w:rsidR="007E6C29" w:rsidRDefault="007E6C29" w:rsidP="00430085">
      <w:pPr>
        <w:pStyle w:val="Heading3"/>
        <w:spacing w:after="177"/>
        <w:ind w:left="48" w:right="39"/>
      </w:pPr>
    </w:p>
    <w:p w14:paraId="1240BD75" w14:textId="77777777" w:rsidR="007E6C29" w:rsidRDefault="007E6C29" w:rsidP="00430085">
      <w:pPr>
        <w:pStyle w:val="Heading3"/>
        <w:spacing w:after="177"/>
        <w:ind w:left="48" w:right="39"/>
      </w:pPr>
    </w:p>
    <w:p w14:paraId="58B0E2CE" w14:textId="77777777" w:rsidR="007E6C29" w:rsidRDefault="007E6C29" w:rsidP="00430085">
      <w:pPr>
        <w:pStyle w:val="Heading3"/>
        <w:spacing w:after="177"/>
        <w:ind w:left="48" w:right="39"/>
      </w:pPr>
    </w:p>
    <w:p w14:paraId="14F9E69C" w14:textId="77777777" w:rsidR="007E6C29" w:rsidRDefault="007E6C29" w:rsidP="00430085">
      <w:pPr>
        <w:pStyle w:val="Heading3"/>
        <w:spacing w:after="177"/>
        <w:ind w:left="48" w:right="39"/>
      </w:pPr>
    </w:p>
    <w:p w14:paraId="5210A61E" w14:textId="77777777" w:rsidR="007E6C29" w:rsidRDefault="007E6C29" w:rsidP="00430085">
      <w:pPr>
        <w:pStyle w:val="Heading3"/>
        <w:spacing w:after="177"/>
        <w:ind w:left="48" w:right="39"/>
      </w:pPr>
    </w:p>
    <w:p w14:paraId="63C1B69F" w14:textId="77777777" w:rsidR="007E6C29" w:rsidRDefault="007E6C29" w:rsidP="00430085">
      <w:pPr>
        <w:pStyle w:val="Heading3"/>
        <w:spacing w:after="177"/>
        <w:ind w:left="48" w:right="39"/>
      </w:pPr>
    </w:p>
    <w:p w14:paraId="1987D6EB" w14:textId="77777777" w:rsidR="00430085" w:rsidRDefault="00430085" w:rsidP="00430085">
      <w:pPr>
        <w:rPr>
          <w:lang w:val="en-IN" w:bidi="ar-SA"/>
        </w:rPr>
      </w:pPr>
    </w:p>
    <w:p w14:paraId="0B4CB118" w14:textId="77777777" w:rsidR="002A1FA8" w:rsidRDefault="002A1FA8" w:rsidP="00430085">
      <w:pPr>
        <w:rPr>
          <w:lang w:val="en-IN" w:bidi="ar-SA"/>
        </w:rPr>
      </w:pPr>
    </w:p>
    <w:p w14:paraId="18329048" w14:textId="77777777" w:rsidR="002A1FA8" w:rsidRPr="00430085" w:rsidRDefault="002A1FA8" w:rsidP="00430085">
      <w:pPr>
        <w:rPr>
          <w:lang w:val="en-IN" w:bidi="ar-SA"/>
        </w:rPr>
      </w:pPr>
    </w:p>
    <w:p w14:paraId="66D5D439" w14:textId="77777777" w:rsidR="00F150B6" w:rsidRDefault="00F150B6" w:rsidP="00D2727D">
      <w:pPr>
        <w:ind w:left="797" w:firstLine="0"/>
      </w:pPr>
    </w:p>
    <w:p w14:paraId="343B8625" w14:textId="77777777" w:rsidR="00151952" w:rsidRDefault="00151952" w:rsidP="001356B9">
      <w:pPr>
        <w:ind w:left="797" w:firstLine="0"/>
        <w:jc w:val="center"/>
        <w:rPr>
          <w:b/>
          <w:bCs/>
          <w:sz w:val="28"/>
          <w:szCs w:val="28"/>
          <w:u w:val="single"/>
        </w:rPr>
      </w:pPr>
    </w:p>
    <w:p w14:paraId="6A960172" w14:textId="77777777" w:rsidR="00151952" w:rsidRDefault="00151952" w:rsidP="001356B9">
      <w:pPr>
        <w:ind w:left="797" w:firstLine="0"/>
        <w:jc w:val="center"/>
        <w:rPr>
          <w:b/>
          <w:bCs/>
          <w:sz w:val="28"/>
          <w:szCs w:val="28"/>
          <w:u w:val="single"/>
        </w:rPr>
      </w:pPr>
    </w:p>
    <w:p w14:paraId="17C2619C" w14:textId="77777777" w:rsidR="00151952" w:rsidRDefault="00151952" w:rsidP="001356B9">
      <w:pPr>
        <w:ind w:left="797" w:firstLine="0"/>
        <w:jc w:val="center"/>
        <w:rPr>
          <w:b/>
          <w:bCs/>
          <w:sz w:val="28"/>
          <w:szCs w:val="28"/>
          <w:u w:val="single"/>
        </w:rPr>
      </w:pPr>
    </w:p>
    <w:p w14:paraId="1727666E" w14:textId="77777777" w:rsidR="00151952" w:rsidRDefault="00151952" w:rsidP="001356B9">
      <w:pPr>
        <w:ind w:left="797" w:firstLine="0"/>
        <w:jc w:val="center"/>
        <w:rPr>
          <w:b/>
          <w:bCs/>
          <w:sz w:val="28"/>
          <w:szCs w:val="28"/>
          <w:u w:val="single"/>
        </w:rPr>
      </w:pPr>
    </w:p>
    <w:p w14:paraId="5D914BBF" w14:textId="77777777" w:rsidR="00F150B6" w:rsidRPr="0056621E" w:rsidRDefault="0056621E" w:rsidP="001356B9">
      <w:pPr>
        <w:ind w:left="797" w:firstLine="0"/>
        <w:jc w:val="center"/>
        <w:rPr>
          <w:b/>
          <w:bCs/>
          <w:sz w:val="28"/>
          <w:szCs w:val="28"/>
          <w:u w:val="single"/>
        </w:rPr>
      </w:pPr>
      <w:r w:rsidRPr="0056621E">
        <w:rPr>
          <w:b/>
          <w:bCs/>
          <w:sz w:val="28"/>
          <w:szCs w:val="28"/>
          <w:u w:val="single"/>
        </w:rPr>
        <w:lastRenderedPageBreak/>
        <w:t>ABSTRACT</w:t>
      </w:r>
    </w:p>
    <w:p w14:paraId="2A13CAA9" w14:textId="77777777" w:rsidR="0056621E" w:rsidRDefault="0056621E" w:rsidP="00D2727D">
      <w:pPr>
        <w:ind w:left="797" w:firstLine="0"/>
      </w:pPr>
    </w:p>
    <w:p w14:paraId="54527AED" w14:textId="77777777" w:rsidR="008E3272" w:rsidRDefault="008E3272" w:rsidP="006971FF">
      <w:pPr>
        <w:ind w:left="720" w:firstLine="0"/>
      </w:pPr>
      <w:r>
        <w:t>Cost-Efficient Bluetooth-Controlled Robot Car</w:t>
      </w:r>
      <w:r w:rsidR="00FE301D" w:rsidRPr="00FE301D">
        <w:t xml:space="preserve"> </w:t>
      </w:r>
      <w:r w:rsidR="00FE301D" w:rsidRPr="00B50210">
        <w:t>which reacts in accordance to the corresponding voice</w:t>
      </w:r>
      <w:r w:rsidR="00FE301D">
        <w:t xml:space="preserve"> and button</w:t>
      </w:r>
      <w:r w:rsidR="00FE301D" w:rsidRPr="00B50210">
        <w:t xml:space="preserve"> command</w:t>
      </w:r>
      <w:r w:rsidR="00FE301D">
        <w:t>.</w:t>
      </w:r>
      <w:r>
        <w:t xml:space="preserve"> Abstract Nowadays, material handling with the help of robotics knowledge is the emerging part in our day-to-day life. Material handling can be used to diminish the physical efforts. The cost-efficient Bluetooth-controlled robot car has made it possible for increasing number of handling tasks that is the main benefit of this project. In this project, we have designed and implemented the Bluetooth-controlled robot car for material handling using Arduino Mega 2560, Motor driver, and Bluetooth module which prove to be lower in cost than the pre-existing designs.</w:t>
      </w:r>
      <w:r w:rsidR="00C24868" w:rsidRPr="00C24868">
        <w:t xml:space="preserve"> </w:t>
      </w:r>
      <w:r w:rsidR="00C24868" w:rsidRPr="00B50210">
        <w:t xml:space="preserve">Simple voice commands </w:t>
      </w:r>
      <w:r w:rsidR="00C24868">
        <w:t xml:space="preserve">and button </w:t>
      </w:r>
      <w:r w:rsidR="00C24868" w:rsidRPr="00B50210">
        <w:t xml:space="preserve">like left, right, forward, back, stop </w:t>
      </w:r>
      <w:proofErr w:type="gramStart"/>
      <w:r w:rsidR="00C101EF">
        <w:t>are</w:t>
      </w:r>
      <w:proofErr w:type="gramEnd"/>
      <w:r w:rsidR="00C24868" w:rsidRPr="00B50210">
        <w:t xml:space="preserve"> used to run the car. These commands are given to</w:t>
      </w:r>
      <w:r w:rsidR="008A5194" w:rsidRPr="008A5194">
        <w:t xml:space="preserve"> </w:t>
      </w:r>
      <w:r w:rsidR="003E369D">
        <w:t xml:space="preserve">Bluetooth </w:t>
      </w:r>
      <w:r w:rsidR="00C24868" w:rsidRPr="00B50210">
        <w:t xml:space="preserve">module via an android application which uses google speech to text services. </w:t>
      </w:r>
      <w:r w:rsidR="00C24868" w:rsidRPr="00723265">
        <w:t>The Bluetooth module and control unit are combined to store and test the voice commands.</w:t>
      </w:r>
      <w:r w:rsidR="00C24868" w:rsidRPr="00B50210">
        <w:t xml:space="preserve"> </w:t>
      </w:r>
      <w:r w:rsidR="00723265" w:rsidRPr="00B50210">
        <w:t>This work has been limited to ZigBee system in short-range</w:t>
      </w:r>
      <w:r w:rsidR="000576D7">
        <w:t xml:space="preserve"> </w:t>
      </w:r>
      <w:r w:rsidR="00723265" w:rsidRPr="00B50210">
        <w:t>(100 mts range), and is linked to the car over a long distance via long-range modules</w:t>
      </w:r>
      <w:r w:rsidR="00723265" w:rsidRPr="004750C5">
        <w:t xml:space="preserve">. </w:t>
      </w:r>
      <w:r w:rsidRPr="004750C5">
        <w:t xml:space="preserve"> This device can be beneficial to farmers, storage go</w:t>
      </w:r>
      <w:r w:rsidR="00C67019">
        <w:t>-</w:t>
      </w:r>
      <w:r w:rsidRPr="004750C5">
        <w:t>down</w:t>
      </w:r>
      <w:r w:rsidR="000576D7">
        <w:t>s</w:t>
      </w:r>
      <w:r w:rsidRPr="004750C5">
        <w:t>, educational organization,</w:t>
      </w:r>
      <w:r w:rsidR="00F00DD0">
        <w:t xml:space="preserve"> </w:t>
      </w:r>
      <w:r w:rsidRPr="004750C5">
        <w:t>Medicals,</w:t>
      </w:r>
      <w:r w:rsidR="00F00DD0">
        <w:t xml:space="preserve"> </w:t>
      </w:r>
      <w:r w:rsidRPr="004750C5">
        <w:t>industries and general public for reducing their physical labors.</w:t>
      </w:r>
    </w:p>
    <w:p w14:paraId="7B42C583" w14:textId="77777777" w:rsidR="00723265" w:rsidRDefault="00723265" w:rsidP="00BE08A4">
      <w:pPr>
        <w:ind w:left="797" w:firstLine="0"/>
      </w:pPr>
    </w:p>
    <w:p w14:paraId="4BA0369D" w14:textId="77777777" w:rsidR="00CA525E" w:rsidRDefault="00723265" w:rsidP="00BE08A4">
      <w:pPr>
        <w:spacing w:after="211"/>
        <w:ind w:left="806" w:right="786"/>
      </w:pPr>
      <w:r w:rsidRPr="00B50210">
        <w:t xml:space="preserve">Keywords: Arduino Mega 2560, Bluetooth module, ZigBee system, </w:t>
      </w:r>
      <w:r w:rsidR="006C6DA3">
        <w:t>Rob</w:t>
      </w:r>
      <w:r w:rsidR="004750C5">
        <w:t>otics</w:t>
      </w:r>
    </w:p>
    <w:p w14:paraId="5C5C00F9" w14:textId="77777777" w:rsidR="004750C5" w:rsidRPr="00B50210" w:rsidRDefault="004750C5" w:rsidP="00BE08A4">
      <w:pPr>
        <w:spacing w:after="211"/>
        <w:ind w:left="806" w:right="786"/>
      </w:pPr>
    </w:p>
    <w:p w14:paraId="509E256D" w14:textId="77777777" w:rsidR="0056621E" w:rsidRDefault="0056621E" w:rsidP="00BE08A4">
      <w:pPr>
        <w:pStyle w:val="Heading2"/>
        <w:spacing w:after="220"/>
        <w:ind w:left="355" w:right="352"/>
        <w:jc w:val="both"/>
      </w:pPr>
    </w:p>
    <w:p w14:paraId="5E0E9FB0" w14:textId="77777777" w:rsidR="0056621E" w:rsidRDefault="0056621E" w:rsidP="00BE08A4">
      <w:pPr>
        <w:pStyle w:val="Heading2"/>
        <w:spacing w:after="220"/>
        <w:ind w:left="355" w:right="352"/>
        <w:jc w:val="both"/>
      </w:pPr>
    </w:p>
    <w:p w14:paraId="7210FBA6" w14:textId="77777777" w:rsidR="0056621E" w:rsidRDefault="0056621E" w:rsidP="00BE08A4">
      <w:pPr>
        <w:pStyle w:val="Heading2"/>
        <w:spacing w:after="220"/>
        <w:ind w:left="355" w:right="352"/>
        <w:jc w:val="both"/>
      </w:pPr>
    </w:p>
    <w:p w14:paraId="109311E8" w14:textId="77777777" w:rsidR="0056621E" w:rsidRDefault="0056621E" w:rsidP="00BE08A4">
      <w:pPr>
        <w:pStyle w:val="Heading2"/>
        <w:spacing w:after="220"/>
        <w:ind w:left="355" w:right="352"/>
        <w:jc w:val="both"/>
      </w:pPr>
    </w:p>
    <w:p w14:paraId="7522BBD5" w14:textId="77777777" w:rsidR="0056621E" w:rsidRDefault="0056621E" w:rsidP="00BE08A4">
      <w:pPr>
        <w:pStyle w:val="Heading2"/>
        <w:spacing w:after="220"/>
        <w:ind w:left="355" w:right="352"/>
        <w:jc w:val="both"/>
      </w:pPr>
    </w:p>
    <w:p w14:paraId="508CD051" w14:textId="77777777" w:rsidR="0056621E" w:rsidRDefault="0056621E" w:rsidP="00BE08A4">
      <w:pPr>
        <w:pStyle w:val="Heading2"/>
        <w:spacing w:after="220"/>
        <w:ind w:left="355" w:right="352"/>
        <w:jc w:val="both"/>
      </w:pPr>
    </w:p>
    <w:p w14:paraId="452089AB" w14:textId="77777777" w:rsidR="0056621E" w:rsidRDefault="0056621E" w:rsidP="00BE08A4">
      <w:pPr>
        <w:pStyle w:val="Heading2"/>
        <w:spacing w:after="220"/>
        <w:ind w:left="355" w:right="352"/>
        <w:jc w:val="both"/>
      </w:pPr>
    </w:p>
    <w:p w14:paraId="0C4E4196" w14:textId="77777777" w:rsidR="0056621E" w:rsidRDefault="0056621E" w:rsidP="00BE08A4">
      <w:pPr>
        <w:pStyle w:val="Heading2"/>
        <w:spacing w:after="220"/>
        <w:ind w:left="355" w:right="352"/>
        <w:jc w:val="both"/>
      </w:pPr>
    </w:p>
    <w:p w14:paraId="3136D084" w14:textId="77777777" w:rsidR="0056621E" w:rsidRDefault="0056621E" w:rsidP="00BE08A4">
      <w:pPr>
        <w:pStyle w:val="Heading2"/>
        <w:spacing w:after="220"/>
        <w:ind w:left="355" w:right="352"/>
        <w:jc w:val="both"/>
      </w:pPr>
    </w:p>
    <w:p w14:paraId="1EEA1433" w14:textId="77777777" w:rsidR="0056621E" w:rsidRDefault="0056621E" w:rsidP="00BE08A4">
      <w:pPr>
        <w:pStyle w:val="Heading2"/>
        <w:spacing w:after="220"/>
        <w:ind w:left="355" w:right="352"/>
        <w:jc w:val="both"/>
      </w:pPr>
    </w:p>
    <w:p w14:paraId="15159D81" w14:textId="77777777" w:rsidR="00CA525E" w:rsidRPr="00B50210" w:rsidRDefault="00CA525E" w:rsidP="00BE08A4">
      <w:pPr>
        <w:spacing w:after="170" w:line="259" w:lineRule="auto"/>
        <w:ind w:left="77" w:right="0" w:firstLine="0"/>
      </w:pPr>
    </w:p>
    <w:p w14:paraId="79482172" w14:textId="77777777" w:rsidR="000576D7" w:rsidRDefault="000576D7" w:rsidP="00BE08A4">
      <w:pPr>
        <w:spacing w:after="0" w:line="259" w:lineRule="auto"/>
        <w:ind w:left="0" w:right="679" w:firstLine="0"/>
      </w:pPr>
      <w:r>
        <w:t xml:space="preserve">                                                                </w:t>
      </w:r>
    </w:p>
    <w:p w14:paraId="5F380C78" w14:textId="77777777" w:rsidR="000576D7" w:rsidRPr="000576D7" w:rsidRDefault="000576D7" w:rsidP="00BE08A4">
      <w:pPr>
        <w:spacing w:after="0" w:line="259" w:lineRule="auto"/>
        <w:ind w:left="0" w:right="679" w:firstLine="0"/>
        <w:rPr>
          <w:b/>
          <w:bCs/>
          <w:sz w:val="28"/>
          <w:szCs w:val="28"/>
          <w:u w:val="single"/>
        </w:rPr>
      </w:pPr>
      <w:r>
        <w:lastRenderedPageBreak/>
        <w:t xml:space="preserve">                                                     </w:t>
      </w:r>
      <w:r w:rsidR="008624F7">
        <w:t xml:space="preserve">     </w:t>
      </w:r>
      <w:r>
        <w:t xml:space="preserve">     </w:t>
      </w:r>
      <w:r w:rsidRPr="000576D7">
        <w:rPr>
          <w:b/>
          <w:bCs/>
          <w:sz w:val="28"/>
          <w:szCs w:val="28"/>
          <w:u w:val="single"/>
        </w:rPr>
        <w:t>G</w:t>
      </w:r>
      <w:r w:rsidR="006F76C2">
        <w:rPr>
          <w:b/>
          <w:bCs/>
          <w:sz w:val="28"/>
          <w:szCs w:val="28"/>
          <w:u w:val="single"/>
        </w:rPr>
        <w:t>ANTT CHART</w:t>
      </w:r>
    </w:p>
    <w:tbl>
      <w:tblPr>
        <w:tblpPr w:leftFromText="180" w:rightFromText="180" w:vertAnchor="text" w:horzAnchor="margin" w:tblpY="134"/>
        <w:tblW w:w="9848" w:type="dxa"/>
        <w:tblLook w:val="04A0" w:firstRow="1" w:lastRow="0" w:firstColumn="1" w:lastColumn="0" w:noHBand="0" w:noVBand="1"/>
      </w:tblPr>
      <w:tblGrid>
        <w:gridCol w:w="1138"/>
        <w:gridCol w:w="3590"/>
        <w:gridCol w:w="1514"/>
        <w:gridCol w:w="1752"/>
        <w:gridCol w:w="1854"/>
      </w:tblGrid>
      <w:tr w:rsidR="008E3CE1" w:rsidRPr="00332B84" w14:paraId="7743EFEA" w14:textId="77777777" w:rsidTr="008E3CE1">
        <w:trPr>
          <w:trHeight w:val="373"/>
        </w:trPr>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353C1"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SR.NO</w:t>
            </w:r>
          </w:p>
        </w:tc>
        <w:tc>
          <w:tcPr>
            <w:tcW w:w="3590" w:type="dxa"/>
            <w:tcBorders>
              <w:top w:val="single" w:sz="4" w:space="0" w:color="auto"/>
              <w:left w:val="nil"/>
              <w:bottom w:val="single" w:sz="4" w:space="0" w:color="auto"/>
              <w:right w:val="single" w:sz="4" w:space="0" w:color="auto"/>
            </w:tcBorders>
            <w:shd w:val="clear" w:color="auto" w:fill="auto"/>
            <w:noWrap/>
            <w:vAlign w:val="bottom"/>
            <w:hideMark/>
          </w:tcPr>
          <w:p w14:paraId="25F0C5C4"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TASK</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14:paraId="20DFC1F4"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START DATE</w:t>
            </w:r>
          </w:p>
        </w:tc>
        <w:tc>
          <w:tcPr>
            <w:tcW w:w="1752" w:type="dxa"/>
            <w:tcBorders>
              <w:top w:val="single" w:sz="4" w:space="0" w:color="auto"/>
              <w:left w:val="nil"/>
              <w:bottom w:val="single" w:sz="4" w:space="0" w:color="auto"/>
              <w:right w:val="single" w:sz="4" w:space="0" w:color="auto"/>
            </w:tcBorders>
            <w:shd w:val="clear" w:color="auto" w:fill="auto"/>
            <w:noWrap/>
            <w:vAlign w:val="bottom"/>
            <w:hideMark/>
          </w:tcPr>
          <w:p w14:paraId="432067A3"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END DATE</w:t>
            </w:r>
          </w:p>
        </w:tc>
        <w:tc>
          <w:tcPr>
            <w:tcW w:w="1854" w:type="dxa"/>
            <w:tcBorders>
              <w:top w:val="single" w:sz="4" w:space="0" w:color="auto"/>
              <w:left w:val="nil"/>
              <w:bottom w:val="single" w:sz="4" w:space="0" w:color="auto"/>
              <w:right w:val="single" w:sz="4" w:space="0" w:color="auto"/>
            </w:tcBorders>
            <w:shd w:val="clear" w:color="auto" w:fill="auto"/>
            <w:noWrap/>
            <w:vAlign w:val="bottom"/>
            <w:hideMark/>
          </w:tcPr>
          <w:p w14:paraId="4D34A252"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DURATION</w:t>
            </w:r>
          </w:p>
        </w:tc>
      </w:tr>
      <w:tr w:rsidR="008E3CE1" w:rsidRPr="00332B84" w14:paraId="2AFA1813" w14:textId="77777777" w:rsidTr="008E3CE1">
        <w:trPr>
          <w:trHeight w:val="373"/>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0457D2D5"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1</w:t>
            </w:r>
          </w:p>
        </w:tc>
        <w:tc>
          <w:tcPr>
            <w:tcW w:w="3590" w:type="dxa"/>
            <w:tcBorders>
              <w:top w:val="nil"/>
              <w:left w:val="nil"/>
              <w:bottom w:val="single" w:sz="4" w:space="0" w:color="auto"/>
              <w:right w:val="single" w:sz="4" w:space="0" w:color="auto"/>
            </w:tcBorders>
            <w:shd w:val="clear" w:color="auto" w:fill="auto"/>
            <w:noWrap/>
            <w:vAlign w:val="bottom"/>
            <w:hideMark/>
          </w:tcPr>
          <w:p w14:paraId="383FDB5E"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Deciding Need and Problem Statement</w:t>
            </w:r>
          </w:p>
        </w:tc>
        <w:tc>
          <w:tcPr>
            <w:tcW w:w="1514" w:type="dxa"/>
            <w:tcBorders>
              <w:top w:val="nil"/>
              <w:left w:val="nil"/>
              <w:bottom w:val="single" w:sz="4" w:space="0" w:color="auto"/>
              <w:right w:val="single" w:sz="4" w:space="0" w:color="auto"/>
            </w:tcBorders>
            <w:shd w:val="clear" w:color="auto" w:fill="auto"/>
            <w:noWrap/>
            <w:vAlign w:val="bottom"/>
            <w:hideMark/>
          </w:tcPr>
          <w:p w14:paraId="04CF8283"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20-06-2022</w:t>
            </w:r>
          </w:p>
        </w:tc>
        <w:tc>
          <w:tcPr>
            <w:tcW w:w="1752" w:type="dxa"/>
            <w:tcBorders>
              <w:top w:val="nil"/>
              <w:left w:val="nil"/>
              <w:bottom w:val="single" w:sz="4" w:space="0" w:color="auto"/>
              <w:right w:val="single" w:sz="4" w:space="0" w:color="auto"/>
            </w:tcBorders>
            <w:shd w:val="clear" w:color="auto" w:fill="auto"/>
            <w:noWrap/>
            <w:vAlign w:val="bottom"/>
            <w:hideMark/>
          </w:tcPr>
          <w:p w14:paraId="27CE9B81"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21-06-2022</w:t>
            </w:r>
          </w:p>
        </w:tc>
        <w:tc>
          <w:tcPr>
            <w:tcW w:w="1854" w:type="dxa"/>
            <w:tcBorders>
              <w:top w:val="nil"/>
              <w:left w:val="nil"/>
              <w:bottom w:val="single" w:sz="4" w:space="0" w:color="auto"/>
              <w:right w:val="single" w:sz="4" w:space="0" w:color="auto"/>
            </w:tcBorders>
            <w:shd w:val="clear" w:color="auto" w:fill="auto"/>
            <w:noWrap/>
            <w:vAlign w:val="bottom"/>
            <w:hideMark/>
          </w:tcPr>
          <w:p w14:paraId="3C307B61"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1</w:t>
            </w:r>
          </w:p>
        </w:tc>
      </w:tr>
      <w:tr w:rsidR="008E3CE1" w:rsidRPr="00332B84" w14:paraId="57CF188E" w14:textId="77777777" w:rsidTr="008E3CE1">
        <w:trPr>
          <w:trHeight w:val="373"/>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577A5097"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w:t>
            </w:r>
          </w:p>
        </w:tc>
        <w:tc>
          <w:tcPr>
            <w:tcW w:w="3590" w:type="dxa"/>
            <w:tcBorders>
              <w:top w:val="nil"/>
              <w:left w:val="nil"/>
              <w:bottom w:val="single" w:sz="4" w:space="0" w:color="auto"/>
              <w:right w:val="single" w:sz="4" w:space="0" w:color="auto"/>
            </w:tcBorders>
            <w:shd w:val="clear" w:color="auto" w:fill="auto"/>
            <w:noWrap/>
            <w:vAlign w:val="bottom"/>
            <w:hideMark/>
          </w:tcPr>
          <w:p w14:paraId="0A7299D5"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Research for solutions.</w:t>
            </w:r>
          </w:p>
        </w:tc>
        <w:tc>
          <w:tcPr>
            <w:tcW w:w="1514" w:type="dxa"/>
            <w:tcBorders>
              <w:top w:val="nil"/>
              <w:left w:val="nil"/>
              <w:bottom w:val="single" w:sz="4" w:space="0" w:color="auto"/>
              <w:right w:val="single" w:sz="4" w:space="0" w:color="auto"/>
            </w:tcBorders>
            <w:shd w:val="clear" w:color="auto" w:fill="auto"/>
            <w:noWrap/>
            <w:vAlign w:val="bottom"/>
            <w:hideMark/>
          </w:tcPr>
          <w:p w14:paraId="69844636"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22-06-2022</w:t>
            </w:r>
          </w:p>
        </w:tc>
        <w:tc>
          <w:tcPr>
            <w:tcW w:w="1752" w:type="dxa"/>
            <w:tcBorders>
              <w:top w:val="nil"/>
              <w:left w:val="nil"/>
              <w:bottom w:val="single" w:sz="4" w:space="0" w:color="auto"/>
              <w:right w:val="single" w:sz="4" w:space="0" w:color="auto"/>
            </w:tcBorders>
            <w:shd w:val="clear" w:color="auto" w:fill="auto"/>
            <w:noWrap/>
            <w:vAlign w:val="bottom"/>
            <w:hideMark/>
          </w:tcPr>
          <w:p w14:paraId="12866A8C"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23-06-2022</w:t>
            </w:r>
          </w:p>
        </w:tc>
        <w:tc>
          <w:tcPr>
            <w:tcW w:w="1854" w:type="dxa"/>
            <w:tcBorders>
              <w:top w:val="nil"/>
              <w:left w:val="nil"/>
              <w:bottom w:val="single" w:sz="4" w:space="0" w:color="auto"/>
              <w:right w:val="single" w:sz="4" w:space="0" w:color="auto"/>
            </w:tcBorders>
            <w:shd w:val="clear" w:color="auto" w:fill="auto"/>
            <w:noWrap/>
            <w:vAlign w:val="bottom"/>
            <w:hideMark/>
          </w:tcPr>
          <w:p w14:paraId="49B24A09"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1</w:t>
            </w:r>
          </w:p>
        </w:tc>
      </w:tr>
      <w:tr w:rsidR="008E3CE1" w:rsidRPr="00332B84" w14:paraId="65795F15" w14:textId="77777777" w:rsidTr="008E3CE1">
        <w:trPr>
          <w:trHeight w:val="373"/>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3EEDDEE5"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3</w:t>
            </w:r>
          </w:p>
        </w:tc>
        <w:tc>
          <w:tcPr>
            <w:tcW w:w="3590" w:type="dxa"/>
            <w:tcBorders>
              <w:top w:val="nil"/>
              <w:left w:val="nil"/>
              <w:bottom w:val="single" w:sz="4" w:space="0" w:color="auto"/>
              <w:right w:val="single" w:sz="4" w:space="0" w:color="auto"/>
            </w:tcBorders>
            <w:shd w:val="clear" w:color="auto" w:fill="auto"/>
            <w:noWrap/>
            <w:vAlign w:val="bottom"/>
            <w:hideMark/>
          </w:tcPr>
          <w:p w14:paraId="468CD2D4"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Collecting Components</w:t>
            </w:r>
          </w:p>
        </w:tc>
        <w:tc>
          <w:tcPr>
            <w:tcW w:w="1514" w:type="dxa"/>
            <w:tcBorders>
              <w:top w:val="nil"/>
              <w:left w:val="nil"/>
              <w:bottom w:val="single" w:sz="4" w:space="0" w:color="auto"/>
              <w:right w:val="single" w:sz="4" w:space="0" w:color="auto"/>
            </w:tcBorders>
            <w:shd w:val="clear" w:color="auto" w:fill="auto"/>
            <w:noWrap/>
            <w:vAlign w:val="bottom"/>
            <w:hideMark/>
          </w:tcPr>
          <w:p w14:paraId="2380EE7A"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24-06-2022</w:t>
            </w:r>
          </w:p>
        </w:tc>
        <w:tc>
          <w:tcPr>
            <w:tcW w:w="1752" w:type="dxa"/>
            <w:tcBorders>
              <w:top w:val="nil"/>
              <w:left w:val="nil"/>
              <w:bottom w:val="single" w:sz="4" w:space="0" w:color="auto"/>
              <w:right w:val="single" w:sz="4" w:space="0" w:color="auto"/>
            </w:tcBorders>
            <w:shd w:val="clear" w:color="auto" w:fill="auto"/>
            <w:noWrap/>
            <w:vAlign w:val="bottom"/>
            <w:hideMark/>
          </w:tcPr>
          <w:p w14:paraId="24498188"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24-06-2022</w:t>
            </w:r>
          </w:p>
        </w:tc>
        <w:tc>
          <w:tcPr>
            <w:tcW w:w="1854" w:type="dxa"/>
            <w:tcBorders>
              <w:top w:val="nil"/>
              <w:left w:val="nil"/>
              <w:bottom w:val="single" w:sz="4" w:space="0" w:color="auto"/>
              <w:right w:val="single" w:sz="4" w:space="0" w:color="auto"/>
            </w:tcBorders>
            <w:shd w:val="clear" w:color="auto" w:fill="auto"/>
            <w:noWrap/>
            <w:vAlign w:val="bottom"/>
            <w:hideMark/>
          </w:tcPr>
          <w:p w14:paraId="32FB15A0"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0</w:t>
            </w:r>
          </w:p>
        </w:tc>
      </w:tr>
      <w:tr w:rsidR="008E3CE1" w:rsidRPr="00332B84" w14:paraId="69F5913A" w14:textId="77777777" w:rsidTr="008E3CE1">
        <w:trPr>
          <w:trHeight w:val="373"/>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7C419F29"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4</w:t>
            </w:r>
          </w:p>
        </w:tc>
        <w:tc>
          <w:tcPr>
            <w:tcW w:w="3590" w:type="dxa"/>
            <w:tcBorders>
              <w:top w:val="nil"/>
              <w:left w:val="nil"/>
              <w:bottom w:val="single" w:sz="4" w:space="0" w:color="auto"/>
              <w:right w:val="single" w:sz="4" w:space="0" w:color="auto"/>
            </w:tcBorders>
            <w:shd w:val="clear" w:color="auto" w:fill="auto"/>
            <w:noWrap/>
            <w:vAlign w:val="bottom"/>
            <w:hideMark/>
          </w:tcPr>
          <w:p w14:paraId="7C83F5BB"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Creating PCC and PUGH chart</w:t>
            </w:r>
          </w:p>
        </w:tc>
        <w:tc>
          <w:tcPr>
            <w:tcW w:w="1514" w:type="dxa"/>
            <w:tcBorders>
              <w:top w:val="nil"/>
              <w:left w:val="nil"/>
              <w:bottom w:val="single" w:sz="4" w:space="0" w:color="auto"/>
              <w:right w:val="single" w:sz="4" w:space="0" w:color="auto"/>
            </w:tcBorders>
            <w:shd w:val="clear" w:color="auto" w:fill="auto"/>
            <w:noWrap/>
            <w:vAlign w:val="bottom"/>
            <w:hideMark/>
          </w:tcPr>
          <w:p w14:paraId="6D77014A"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25-06-2022</w:t>
            </w:r>
          </w:p>
        </w:tc>
        <w:tc>
          <w:tcPr>
            <w:tcW w:w="1752" w:type="dxa"/>
            <w:tcBorders>
              <w:top w:val="nil"/>
              <w:left w:val="nil"/>
              <w:bottom w:val="single" w:sz="4" w:space="0" w:color="auto"/>
              <w:right w:val="single" w:sz="4" w:space="0" w:color="auto"/>
            </w:tcBorders>
            <w:shd w:val="clear" w:color="auto" w:fill="auto"/>
            <w:noWrap/>
            <w:vAlign w:val="bottom"/>
            <w:hideMark/>
          </w:tcPr>
          <w:p w14:paraId="0979658D"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26-06-2022</w:t>
            </w:r>
          </w:p>
        </w:tc>
        <w:tc>
          <w:tcPr>
            <w:tcW w:w="1854" w:type="dxa"/>
            <w:tcBorders>
              <w:top w:val="nil"/>
              <w:left w:val="nil"/>
              <w:bottom w:val="single" w:sz="4" w:space="0" w:color="auto"/>
              <w:right w:val="single" w:sz="4" w:space="0" w:color="auto"/>
            </w:tcBorders>
            <w:shd w:val="clear" w:color="auto" w:fill="auto"/>
            <w:noWrap/>
            <w:vAlign w:val="bottom"/>
            <w:hideMark/>
          </w:tcPr>
          <w:p w14:paraId="11399AD5"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1</w:t>
            </w:r>
          </w:p>
        </w:tc>
      </w:tr>
      <w:tr w:rsidR="008E3CE1" w:rsidRPr="00332B84" w14:paraId="37AEDE68" w14:textId="77777777" w:rsidTr="008E3CE1">
        <w:trPr>
          <w:trHeight w:val="373"/>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0CD15296"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5</w:t>
            </w:r>
          </w:p>
        </w:tc>
        <w:tc>
          <w:tcPr>
            <w:tcW w:w="3590" w:type="dxa"/>
            <w:tcBorders>
              <w:top w:val="nil"/>
              <w:left w:val="nil"/>
              <w:bottom w:val="single" w:sz="4" w:space="0" w:color="auto"/>
              <w:right w:val="single" w:sz="4" w:space="0" w:color="auto"/>
            </w:tcBorders>
            <w:shd w:val="clear" w:color="auto" w:fill="auto"/>
            <w:noWrap/>
            <w:vAlign w:val="bottom"/>
            <w:hideMark/>
          </w:tcPr>
          <w:p w14:paraId="555A0946"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 xml:space="preserve">Coding and </w:t>
            </w:r>
            <w:proofErr w:type="gramStart"/>
            <w:r w:rsidRPr="00332B84">
              <w:rPr>
                <w:szCs w:val="24"/>
                <w:lang w:val="en-IN" w:eastAsia="en-IN" w:bidi="ar-SA"/>
              </w:rPr>
              <w:t>Uploading</w:t>
            </w:r>
            <w:proofErr w:type="gramEnd"/>
          </w:p>
        </w:tc>
        <w:tc>
          <w:tcPr>
            <w:tcW w:w="1514" w:type="dxa"/>
            <w:tcBorders>
              <w:top w:val="nil"/>
              <w:left w:val="nil"/>
              <w:bottom w:val="single" w:sz="4" w:space="0" w:color="auto"/>
              <w:right w:val="single" w:sz="4" w:space="0" w:color="auto"/>
            </w:tcBorders>
            <w:shd w:val="clear" w:color="auto" w:fill="auto"/>
            <w:noWrap/>
            <w:vAlign w:val="bottom"/>
            <w:hideMark/>
          </w:tcPr>
          <w:p w14:paraId="7A22B8E3"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27-06-2022</w:t>
            </w:r>
          </w:p>
        </w:tc>
        <w:tc>
          <w:tcPr>
            <w:tcW w:w="1752" w:type="dxa"/>
            <w:tcBorders>
              <w:top w:val="nil"/>
              <w:left w:val="nil"/>
              <w:bottom w:val="single" w:sz="4" w:space="0" w:color="auto"/>
              <w:right w:val="single" w:sz="4" w:space="0" w:color="auto"/>
            </w:tcBorders>
            <w:shd w:val="clear" w:color="auto" w:fill="auto"/>
            <w:noWrap/>
            <w:vAlign w:val="bottom"/>
            <w:hideMark/>
          </w:tcPr>
          <w:p w14:paraId="211BE357"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28-06-2022</w:t>
            </w:r>
          </w:p>
        </w:tc>
        <w:tc>
          <w:tcPr>
            <w:tcW w:w="1854" w:type="dxa"/>
            <w:tcBorders>
              <w:top w:val="nil"/>
              <w:left w:val="nil"/>
              <w:bottom w:val="single" w:sz="4" w:space="0" w:color="auto"/>
              <w:right w:val="single" w:sz="4" w:space="0" w:color="auto"/>
            </w:tcBorders>
            <w:shd w:val="clear" w:color="auto" w:fill="auto"/>
            <w:noWrap/>
            <w:vAlign w:val="bottom"/>
            <w:hideMark/>
          </w:tcPr>
          <w:p w14:paraId="45ED3248"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1</w:t>
            </w:r>
          </w:p>
        </w:tc>
      </w:tr>
      <w:tr w:rsidR="008E3CE1" w:rsidRPr="00332B84" w14:paraId="277FB7FA" w14:textId="77777777" w:rsidTr="008E3CE1">
        <w:trPr>
          <w:trHeight w:val="373"/>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4A9704FC"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6</w:t>
            </w:r>
          </w:p>
        </w:tc>
        <w:tc>
          <w:tcPr>
            <w:tcW w:w="3590" w:type="dxa"/>
            <w:tcBorders>
              <w:top w:val="nil"/>
              <w:left w:val="nil"/>
              <w:bottom w:val="single" w:sz="4" w:space="0" w:color="auto"/>
              <w:right w:val="single" w:sz="4" w:space="0" w:color="auto"/>
            </w:tcBorders>
            <w:shd w:val="clear" w:color="auto" w:fill="auto"/>
            <w:noWrap/>
            <w:vAlign w:val="bottom"/>
            <w:hideMark/>
          </w:tcPr>
          <w:p w14:paraId="1EA72325" w14:textId="77777777" w:rsidR="008E3CE1" w:rsidRPr="00332B84" w:rsidRDefault="008E3CE1" w:rsidP="008E3CE1">
            <w:pPr>
              <w:spacing w:after="0" w:line="240" w:lineRule="auto"/>
              <w:ind w:left="0" w:right="0" w:firstLine="0"/>
              <w:jc w:val="center"/>
              <w:rPr>
                <w:szCs w:val="24"/>
                <w:lang w:val="en-IN" w:eastAsia="en-IN" w:bidi="ar-SA"/>
              </w:rPr>
            </w:pPr>
            <w:proofErr w:type="spellStart"/>
            <w:r w:rsidRPr="00332B84">
              <w:rPr>
                <w:szCs w:val="24"/>
                <w:lang w:val="en-IN" w:eastAsia="en-IN" w:bidi="ar-SA"/>
              </w:rPr>
              <w:t>Debuing</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14:paraId="0CFC15FD"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29-06-2022</w:t>
            </w:r>
          </w:p>
        </w:tc>
        <w:tc>
          <w:tcPr>
            <w:tcW w:w="1752" w:type="dxa"/>
            <w:tcBorders>
              <w:top w:val="nil"/>
              <w:left w:val="nil"/>
              <w:bottom w:val="single" w:sz="4" w:space="0" w:color="auto"/>
              <w:right w:val="single" w:sz="4" w:space="0" w:color="auto"/>
            </w:tcBorders>
            <w:shd w:val="clear" w:color="auto" w:fill="auto"/>
            <w:noWrap/>
            <w:vAlign w:val="bottom"/>
            <w:hideMark/>
          </w:tcPr>
          <w:p w14:paraId="3DE452B1"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30-06-2022</w:t>
            </w:r>
          </w:p>
        </w:tc>
        <w:tc>
          <w:tcPr>
            <w:tcW w:w="1854" w:type="dxa"/>
            <w:tcBorders>
              <w:top w:val="nil"/>
              <w:left w:val="nil"/>
              <w:bottom w:val="single" w:sz="4" w:space="0" w:color="auto"/>
              <w:right w:val="single" w:sz="4" w:space="0" w:color="auto"/>
            </w:tcBorders>
            <w:shd w:val="clear" w:color="auto" w:fill="auto"/>
            <w:noWrap/>
            <w:vAlign w:val="bottom"/>
            <w:hideMark/>
          </w:tcPr>
          <w:p w14:paraId="7B452A96"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1</w:t>
            </w:r>
          </w:p>
        </w:tc>
      </w:tr>
      <w:tr w:rsidR="008E3CE1" w:rsidRPr="00332B84" w14:paraId="66FBCBE5" w14:textId="77777777" w:rsidTr="008E3CE1">
        <w:trPr>
          <w:trHeight w:val="373"/>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69C1B27B"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7</w:t>
            </w:r>
          </w:p>
        </w:tc>
        <w:tc>
          <w:tcPr>
            <w:tcW w:w="3590" w:type="dxa"/>
            <w:tcBorders>
              <w:top w:val="nil"/>
              <w:left w:val="nil"/>
              <w:bottom w:val="single" w:sz="4" w:space="0" w:color="auto"/>
              <w:right w:val="single" w:sz="4" w:space="0" w:color="auto"/>
            </w:tcBorders>
            <w:shd w:val="clear" w:color="auto" w:fill="auto"/>
            <w:noWrap/>
            <w:vAlign w:val="bottom"/>
            <w:hideMark/>
          </w:tcPr>
          <w:p w14:paraId="46E90F85"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Making of model</w:t>
            </w:r>
          </w:p>
        </w:tc>
        <w:tc>
          <w:tcPr>
            <w:tcW w:w="1514" w:type="dxa"/>
            <w:tcBorders>
              <w:top w:val="nil"/>
              <w:left w:val="nil"/>
              <w:bottom w:val="single" w:sz="4" w:space="0" w:color="auto"/>
              <w:right w:val="single" w:sz="4" w:space="0" w:color="auto"/>
            </w:tcBorders>
            <w:shd w:val="clear" w:color="auto" w:fill="auto"/>
            <w:noWrap/>
            <w:vAlign w:val="bottom"/>
            <w:hideMark/>
          </w:tcPr>
          <w:p w14:paraId="76053E4D"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01-07-2022</w:t>
            </w:r>
          </w:p>
        </w:tc>
        <w:tc>
          <w:tcPr>
            <w:tcW w:w="1752" w:type="dxa"/>
            <w:tcBorders>
              <w:top w:val="nil"/>
              <w:left w:val="nil"/>
              <w:bottom w:val="single" w:sz="4" w:space="0" w:color="auto"/>
              <w:right w:val="single" w:sz="4" w:space="0" w:color="auto"/>
            </w:tcBorders>
            <w:shd w:val="clear" w:color="auto" w:fill="auto"/>
            <w:noWrap/>
            <w:vAlign w:val="bottom"/>
            <w:hideMark/>
          </w:tcPr>
          <w:p w14:paraId="4233F9C6"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02-07-2022</w:t>
            </w:r>
          </w:p>
        </w:tc>
        <w:tc>
          <w:tcPr>
            <w:tcW w:w="1854" w:type="dxa"/>
            <w:tcBorders>
              <w:top w:val="nil"/>
              <w:left w:val="nil"/>
              <w:bottom w:val="single" w:sz="4" w:space="0" w:color="auto"/>
              <w:right w:val="single" w:sz="4" w:space="0" w:color="auto"/>
            </w:tcBorders>
            <w:shd w:val="clear" w:color="auto" w:fill="auto"/>
            <w:noWrap/>
            <w:vAlign w:val="bottom"/>
            <w:hideMark/>
          </w:tcPr>
          <w:p w14:paraId="5F01E6B0"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1</w:t>
            </w:r>
          </w:p>
        </w:tc>
      </w:tr>
      <w:tr w:rsidR="008E3CE1" w:rsidRPr="00332B84" w14:paraId="1C938340" w14:textId="77777777" w:rsidTr="008E3CE1">
        <w:trPr>
          <w:trHeight w:val="373"/>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64CA07DA"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8</w:t>
            </w:r>
          </w:p>
        </w:tc>
        <w:tc>
          <w:tcPr>
            <w:tcW w:w="3590" w:type="dxa"/>
            <w:tcBorders>
              <w:top w:val="nil"/>
              <w:left w:val="nil"/>
              <w:bottom w:val="single" w:sz="4" w:space="0" w:color="auto"/>
              <w:right w:val="single" w:sz="4" w:space="0" w:color="auto"/>
            </w:tcBorders>
            <w:shd w:val="clear" w:color="auto" w:fill="auto"/>
            <w:noWrap/>
            <w:vAlign w:val="bottom"/>
            <w:hideMark/>
          </w:tcPr>
          <w:p w14:paraId="359C131B"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Creating report and PPT</w:t>
            </w:r>
          </w:p>
        </w:tc>
        <w:tc>
          <w:tcPr>
            <w:tcW w:w="1514" w:type="dxa"/>
            <w:tcBorders>
              <w:top w:val="nil"/>
              <w:left w:val="nil"/>
              <w:bottom w:val="single" w:sz="4" w:space="0" w:color="auto"/>
              <w:right w:val="single" w:sz="4" w:space="0" w:color="auto"/>
            </w:tcBorders>
            <w:shd w:val="clear" w:color="auto" w:fill="auto"/>
            <w:noWrap/>
            <w:vAlign w:val="bottom"/>
            <w:hideMark/>
          </w:tcPr>
          <w:p w14:paraId="3F95D5A4"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03-07-2022</w:t>
            </w:r>
          </w:p>
        </w:tc>
        <w:tc>
          <w:tcPr>
            <w:tcW w:w="1752" w:type="dxa"/>
            <w:tcBorders>
              <w:top w:val="nil"/>
              <w:left w:val="nil"/>
              <w:bottom w:val="single" w:sz="4" w:space="0" w:color="auto"/>
              <w:right w:val="single" w:sz="4" w:space="0" w:color="auto"/>
            </w:tcBorders>
            <w:shd w:val="clear" w:color="auto" w:fill="auto"/>
            <w:noWrap/>
            <w:vAlign w:val="bottom"/>
            <w:hideMark/>
          </w:tcPr>
          <w:p w14:paraId="7231BE74"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04-07-2022</w:t>
            </w:r>
          </w:p>
        </w:tc>
        <w:tc>
          <w:tcPr>
            <w:tcW w:w="1854" w:type="dxa"/>
            <w:tcBorders>
              <w:top w:val="nil"/>
              <w:left w:val="nil"/>
              <w:bottom w:val="single" w:sz="4" w:space="0" w:color="auto"/>
              <w:right w:val="single" w:sz="4" w:space="0" w:color="auto"/>
            </w:tcBorders>
            <w:shd w:val="clear" w:color="auto" w:fill="auto"/>
            <w:noWrap/>
            <w:vAlign w:val="bottom"/>
            <w:hideMark/>
          </w:tcPr>
          <w:p w14:paraId="79646C16" w14:textId="77777777" w:rsidR="008E3CE1" w:rsidRPr="00332B84" w:rsidRDefault="008E3CE1" w:rsidP="008E3CE1">
            <w:pPr>
              <w:spacing w:after="0" w:line="240" w:lineRule="auto"/>
              <w:ind w:left="0" w:right="0" w:firstLine="0"/>
              <w:jc w:val="center"/>
              <w:rPr>
                <w:szCs w:val="24"/>
                <w:lang w:val="en-IN" w:eastAsia="en-IN" w:bidi="ar-SA"/>
              </w:rPr>
            </w:pPr>
            <w:r w:rsidRPr="00332B84">
              <w:rPr>
                <w:szCs w:val="24"/>
                <w:lang w:val="en-IN" w:eastAsia="en-IN" w:bidi="ar-SA"/>
              </w:rPr>
              <w:t>1</w:t>
            </w:r>
          </w:p>
        </w:tc>
      </w:tr>
    </w:tbl>
    <w:p w14:paraId="621F0072" w14:textId="77777777" w:rsidR="000576D7" w:rsidRDefault="000576D7" w:rsidP="00BE08A4">
      <w:pPr>
        <w:spacing w:after="0" w:line="259" w:lineRule="auto"/>
        <w:ind w:left="0" w:right="679" w:firstLine="0"/>
      </w:pPr>
    </w:p>
    <w:p w14:paraId="5A60F938" w14:textId="77777777" w:rsidR="00740817" w:rsidRPr="00B50210" w:rsidRDefault="008624F7" w:rsidP="00BE08A4">
      <w:pPr>
        <w:spacing w:after="0" w:line="259" w:lineRule="auto"/>
        <w:ind w:left="0" w:right="679" w:firstLine="0"/>
      </w:pPr>
      <w:r>
        <w:t xml:space="preserve">                                                                 </w:t>
      </w:r>
      <w:r w:rsidR="007A1AE8">
        <w:rPr>
          <w:b/>
          <w:sz w:val="18"/>
        </w:rPr>
        <w:t xml:space="preserve">   </w:t>
      </w:r>
      <w:bookmarkStart w:id="0" w:name="_Hlk107887909"/>
      <w:r w:rsidR="00151952">
        <w:rPr>
          <w:b/>
          <w:sz w:val="18"/>
        </w:rPr>
        <w:t>Chart</w:t>
      </w:r>
      <w:r w:rsidR="00740817" w:rsidRPr="00B50210">
        <w:rPr>
          <w:b/>
          <w:sz w:val="18"/>
        </w:rPr>
        <w:t xml:space="preserve"> </w:t>
      </w:r>
      <w:bookmarkEnd w:id="0"/>
      <w:r w:rsidR="00740817" w:rsidRPr="00B50210">
        <w:rPr>
          <w:b/>
          <w:sz w:val="18"/>
        </w:rPr>
        <w:t>1: Task Table</w:t>
      </w:r>
    </w:p>
    <w:p w14:paraId="5545B115" w14:textId="77777777" w:rsidR="00605910" w:rsidRDefault="00605910" w:rsidP="00BE08A4">
      <w:pPr>
        <w:spacing w:after="0" w:line="259" w:lineRule="auto"/>
        <w:ind w:left="0" w:right="679" w:firstLine="0"/>
      </w:pPr>
    </w:p>
    <w:p w14:paraId="6DA7675D" w14:textId="77777777" w:rsidR="00740817" w:rsidRDefault="00740817" w:rsidP="00BE08A4">
      <w:pPr>
        <w:spacing w:after="0" w:line="259" w:lineRule="auto"/>
        <w:ind w:left="1134" w:right="567" w:firstLine="0"/>
      </w:pPr>
    </w:p>
    <w:p w14:paraId="4A355AD6" w14:textId="77777777" w:rsidR="00605910" w:rsidRDefault="00605910" w:rsidP="00BE08A4">
      <w:pPr>
        <w:spacing w:after="0" w:line="259" w:lineRule="auto"/>
        <w:ind w:left="1134" w:right="567" w:firstLine="0"/>
      </w:pPr>
    </w:p>
    <w:p w14:paraId="7BEAADEA" w14:textId="77777777" w:rsidR="00605910" w:rsidRDefault="008624F7" w:rsidP="00BE08A4">
      <w:pPr>
        <w:spacing w:after="0" w:line="259" w:lineRule="auto"/>
        <w:ind w:left="0" w:right="679" w:firstLine="0"/>
      </w:pPr>
      <w:r>
        <w:rPr>
          <w:noProof/>
        </w:rPr>
        <w:drawing>
          <wp:inline distT="0" distB="0" distL="0" distR="0" wp14:anchorId="47F2CCDB" wp14:editId="48A9DB07">
            <wp:extent cx="6075680" cy="2615412"/>
            <wp:effectExtent l="0" t="0" r="1270" b="0"/>
            <wp:docPr id="29711" name="Picture 2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489" cy="2663973"/>
                    </a:xfrm>
                    <a:prstGeom prst="rect">
                      <a:avLst/>
                    </a:prstGeom>
                    <a:noFill/>
                  </pic:spPr>
                </pic:pic>
              </a:graphicData>
            </a:graphic>
          </wp:inline>
        </w:drawing>
      </w:r>
    </w:p>
    <w:p w14:paraId="751ED29B" w14:textId="77777777" w:rsidR="00605910" w:rsidRDefault="00605910" w:rsidP="00BE08A4">
      <w:pPr>
        <w:spacing w:after="0" w:line="259" w:lineRule="auto"/>
        <w:ind w:left="0" w:right="679" w:firstLine="0"/>
      </w:pPr>
    </w:p>
    <w:p w14:paraId="3A827407" w14:textId="77777777" w:rsidR="00605910" w:rsidRDefault="00605910" w:rsidP="00BE08A4">
      <w:pPr>
        <w:spacing w:after="0" w:line="259" w:lineRule="auto"/>
        <w:ind w:left="0" w:right="679" w:firstLine="0"/>
      </w:pPr>
    </w:p>
    <w:p w14:paraId="39AA03CA" w14:textId="77777777" w:rsidR="00605910" w:rsidRDefault="00605910" w:rsidP="00BE08A4">
      <w:pPr>
        <w:spacing w:after="0" w:line="259" w:lineRule="auto"/>
        <w:ind w:left="0" w:right="679" w:firstLine="0"/>
      </w:pPr>
    </w:p>
    <w:p w14:paraId="4A602EA7" w14:textId="77777777" w:rsidR="00852D6F" w:rsidRDefault="00852D6F" w:rsidP="00BE08A4">
      <w:pPr>
        <w:spacing w:after="216" w:line="259" w:lineRule="auto"/>
        <w:ind w:left="0" w:right="0" w:firstLine="0"/>
        <w:rPr>
          <w:sz w:val="28"/>
          <w:szCs w:val="28"/>
        </w:rPr>
      </w:pPr>
    </w:p>
    <w:p w14:paraId="66EAA770" w14:textId="77777777" w:rsidR="00B9039E" w:rsidRDefault="00B9039E" w:rsidP="00BE08A4">
      <w:pPr>
        <w:spacing w:after="216" w:line="259" w:lineRule="auto"/>
        <w:ind w:left="0" w:right="0" w:firstLine="0"/>
        <w:rPr>
          <w:sz w:val="28"/>
          <w:szCs w:val="28"/>
        </w:rPr>
      </w:pPr>
    </w:p>
    <w:p w14:paraId="53266DAB" w14:textId="77777777" w:rsidR="00B9039E" w:rsidRDefault="00B9039E" w:rsidP="00BE08A4">
      <w:pPr>
        <w:spacing w:after="216" w:line="259" w:lineRule="auto"/>
        <w:ind w:left="0" w:right="0" w:firstLine="0"/>
        <w:rPr>
          <w:sz w:val="28"/>
          <w:szCs w:val="28"/>
        </w:rPr>
      </w:pPr>
    </w:p>
    <w:p w14:paraId="044A2E3D" w14:textId="77777777" w:rsidR="00B9039E" w:rsidRDefault="00B9039E" w:rsidP="00BE08A4">
      <w:pPr>
        <w:spacing w:after="216" w:line="259" w:lineRule="auto"/>
        <w:ind w:left="0" w:right="0" w:firstLine="0"/>
        <w:rPr>
          <w:sz w:val="28"/>
          <w:szCs w:val="28"/>
        </w:rPr>
      </w:pPr>
    </w:p>
    <w:p w14:paraId="2CDC89F7" w14:textId="77777777" w:rsidR="00B9039E" w:rsidRDefault="00B9039E" w:rsidP="00BE08A4">
      <w:pPr>
        <w:spacing w:after="216" w:line="259" w:lineRule="auto"/>
        <w:ind w:left="0" w:right="0" w:firstLine="0"/>
      </w:pPr>
    </w:p>
    <w:p w14:paraId="23A59E3A" w14:textId="77777777" w:rsidR="007B40DE" w:rsidRDefault="00F03F8D" w:rsidP="00BE08A4">
      <w:pPr>
        <w:spacing w:after="216" w:line="259" w:lineRule="auto"/>
        <w:ind w:left="0" w:right="0" w:firstLine="0"/>
      </w:pPr>
      <w:r>
        <w:t xml:space="preserve">                                                             </w:t>
      </w:r>
    </w:p>
    <w:p w14:paraId="23B3D437" w14:textId="77777777" w:rsidR="00B63333" w:rsidRPr="007B40DE" w:rsidRDefault="007B40DE" w:rsidP="00BE08A4">
      <w:pPr>
        <w:spacing w:after="216" w:line="259" w:lineRule="auto"/>
        <w:ind w:left="0" w:right="0" w:firstLine="0"/>
      </w:pPr>
      <w:r>
        <w:lastRenderedPageBreak/>
        <w:t xml:space="preserve">                                                         </w:t>
      </w:r>
      <w:r w:rsidR="00F03F8D">
        <w:t xml:space="preserve">   </w:t>
      </w:r>
      <w:r w:rsidR="00B63333" w:rsidRPr="00B63333">
        <w:rPr>
          <w:b/>
          <w:bCs/>
          <w:sz w:val="28"/>
          <w:szCs w:val="28"/>
          <w:u w:val="single"/>
        </w:rPr>
        <w:t>PUGH CHART</w:t>
      </w:r>
    </w:p>
    <w:tbl>
      <w:tblPr>
        <w:tblStyle w:val="TableGrid"/>
        <w:tblW w:w="9509" w:type="dxa"/>
        <w:tblInd w:w="120" w:type="dxa"/>
        <w:tblCellMar>
          <w:top w:w="62" w:type="dxa"/>
          <w:left w:w="142" w:type="dxa"/>
          <w:right w:w="110" w:type="dxa"/>
        </w:tblCellMar>
        <w:tblLook w:val="04A0" w:firstRow="1" w:lastRow="0" w:firstColumn="1" w:lastColumn="0" w:noHBand="0" w:noVBand="1"/>
      </w:tblPr>
      <w:tblGrid>
        <w:gridCol w:w="1586"/>
        <w:gridCol w:w="1001"/>
        <w:gridCol w:w="1419"/>
        <w:gridCol w:w="1627"/>
        <w:gridCol w:w="1417"/>
        <w:gridCol w:w="2459"/>
      </w:tblGrid>
      <w:tr w:rsidR="00852D6F" w:rsidRPr="00B50210" w14:paraId="531151A8" w14:textId="77777777" w:rsidTr="00F84F2C">
        <w:trPr>
          <w:trHeight w:val="1747"/>
        </w:trPr>
        <w:tc>
          <w:tcPr>
            <w:tcW w:w="1586" w:type="dxa"/>
            <w:tcBorders>
              <w:top w:val="single" w:sz="8" w:space="0" w:color="2EBA3D"/>
              <w:left w:val="single" w:sz="8" w:space="0" w:color="2EBA3D"/>
              <w:bottom w:val="single" w:sz="17" w:space="0" w:color="2EBA3D"/>
              <w:right w:val="single" w:sz="8" w:space="0" w:color="2EBA3D"/>
            </w:tcBorders>
          </w:tcPr>
          <w:p w14:paraId="44E0FDD9" w14:textId="77777777" w:rsidR="00852D6F" w:rsidRPr="00B50210" w:rsidRDefault="00852D6F" w:rsidP="00BE08A4">
            <w:pPr>
              <w:spacing w:after="0" w:line="259" w:lineRule="auto"/>
              <w:ind w:left="0" w:right="63" w:firstLine="0"/>
            </w:pPr>
            <w:r w:rsidRPr="00B50210">
              <w:rPr>
                <w:b/>
              </w:rPr>
              <w:t>Criteria</w:t>
            </w:r>
          </w:p>
        </w:tc>
        <w:tc>
          <w:tcPr>
            <w:tcW w:w="1001" w:type="dxa"/>
            <w:tcBorders>
              <w:top w:val="single" w:sz="8" w:space="0" w:color="2EBA3D"/>
              <w:left w:val="single" w:sz="8" w:space="0" w:color="2EBA3D"/>
              <w:bottom w:val="single" w:sz="17" w:space="0" w:color="2EBA3D"/>
              <w:right w:val="single" w:sz="8" w:space="0" w:color="2EBA3D"/>
            </w:tcBorders>
          </w:tcPr>
          <w:p w14:paraId="06774CB2" w14:textId="77777777" w:rsidR="00852D6F" w:rsidRPr="00B50210" w:rsidRDefault="00852D6F" w:rsidP="00BE08A4">
            <w:pPr>
              <w:spacing w:after="0" w:line="259" w:lineRule="auto"/>
              <w:ind w:left="2" w:right="0" w:firstLine="0"/>
            </w:pPr>
            <w:r w:rsidRPr="00B50210">
              <w:rPr>
                <w:b/>
              </w:rPr>
              <w:t>Weight</w:t>
            </w:r>
          </w:p>
        </w:tc>
        <w:tc>
          <w:tcPr>
            <w:tcW w:w="1419" w:type="dxa"/>
            <w:tcBorders>
              <w:top w:val="single" w:sz="8" w:space="0" w:color="2EBA3D"/>
              <w:left w:val="single" w:sz="8" w:space="0" w:color="2EBA3D"/>
              <w:bottom w:val="single" w:sz="17" w:space="0" w:color="2EBA3D"/>
              <w:right w:val="single" w:sz="8" w:space="0" w:color="2EBA3D"/>
            </w:tcBorders>
          </w:tcPr>
          <w:p w14:paraId="29C5FA7E" w14:textId="77777777" w:rsidR="00852D6F" w:rsidRPr="00A62C3E" w:rsidRDefault="00852D6F" w:rsidP="00BE08A4">
            <w:pPr>
              <w:spacing w:after="112" w:line="259" w:lineRule="auto"/>
              <w:ind w:left="0" w:right="55" w:firstLine="0"/>
              <w:rPr>
                <w:b/>
                <w:bCs/>
              </w:rPr>
            </w:pPr>
            <w:r w:rsidRPr="00B50210">
              <w:rPr>
                <w:b/>
              </w:rPr>
              <w:t>Voice</w:t>
            </w:r>
            <w:r w:rsidR="009E7CEA">
              <w:rPr>
                <w:b/>
              </w:rPr>
              <w:t xml:space="preserve"> /</w:t>
            </w:r>
            <w:r w:rsidR="007B40DE">
              <w:rPr>
                <w:b/>
              </w:rPr>
              <w:t>Bluetooth</w:t>
            </w:r>
          </w:p>
          <w:p w14:paraId="2B278599" w14:textId="77777777" w:rsidR="00852D6F" w:rsidRPr="00B50210" w:rsidRDefault="00852D6F" w:rsidP="00BE08A4">
            <w:pPr>
              <w:spacing w:after="115" w:line="259" w:lineRule="auto"/>
              <w:ind w:left="0" w:right="60" w:firstLine="0"/>
            </w:pPr>
            <w:r w:rsidRPr="00B50210">
              <w:rPr>
                <w:b/>
              </w:rPr>
              <w:t>Controlled</w:t>
            </w:r>
          </w:p>
          <w:p w14:paraId="263CFF8C" w14:textId="77777777" w:rsidR="00852D6F" w:rsidRPr="00B50210" w:rsidRDefault="00852D6F" w:rsidP="00BE08A4">
            <w:pPr>
              <w:spacing w:after="0" w:line="259" w:lineRule="auto"/>
              <w:ind w:left="0" w:right="60" w:firstLine="0"/>
            </w:pPr>
            <w:r w:rsidRPr="00B50210">
              <w:rPr>
                <w:b/>
              </w:rPr>
              <w:t>Car</w:t>
            </w:r>
          </w:p>
        </w:tc>
        <w:tc>
          <w:tcPr>
            <w:tcW w:w="1627" w:type="dxa"/>
            <w:tcBorders>
              <w:top w:val="single" w:sz="8" w:space="0" w:color="2EBA3D"/>
              <w:left w:val="single" w:sz="8" w:space="0" w:color="2EBA3D"/>
              <w:bottom w:val="single" w:sz="30" w:space="0" w:color="E8F3E8"/>
              <w:right w:val="single" w:sz="8" w:space="0" w:color="2EBA3D"/>
            </w:tcBorders>
          </w:tcPr>
          <w:p w14:paraId="0D2463D9" w14:textId="77777777" w:rsidR="00852D6F" w:rsidRPr="00B50210" w:rsidRDefault="00852D6F" w:rsidP="00BE08A4">
            <w:pPr>
              <w:spacing w:after="115" w:line="259" w:lineRule="auto"/>
              <w:ind w:left="1" w:right="0" w:firstLine="0"/>
            </w:pPr>
            <w:r w:rsidRPr="00B50210">
              <w:rPr>
                <w:b/>
              </w:rPr>
              <w:t>Conventional</w:t>
            </w:r>
          </w:p>
          <w:p w14:paraId="481721F8" w14:textId="77777777" w:rsidR="00852D6F" w:rsidRPr="00B50210" w:rsidRDefault="00852D6F" w:rsidP="00BE08A4">
            <w:pPr>
              <w:spacing w:after="0" w:line="259" w:lineRule="auto"/>
              <w:ind w:left="0" w:right="64" w:firstLine="0"/>
            </w:pPr>
            <w:r w:rsidRPr="00B50210">
              <w:rPr>
                <w:b/>
              </w:rPr>
              <w:t>Cars</w:t>
            </w:r>
          </w:p>
        </w:tc>
        <w:tc>
          <w:tcPr>
            <w:tcW w:w="1417" w:type="dxa"/>
            <w:tcBorders>
              <w:top w:val="single" w:sz="8" w:space="0" w:color="2EBA3D"/>
              <w:left w:val="single" w:sz="8" w:space="0" w:color="2EBA3D"/>
              <w:bottom w:val="single" w:sz="30" w:space="0" w:color="E8F3E8"/>
              <w:right w:val="single" w:sz="8" w:space="0" w:color="2EBA3D"/>
            </w:tcBorders>
          </w:tcPr>
          <w:p w14:paraId="3A7F1264" w14:textId="77777777" w:rsidR="00852D6F" w:rsidRPr="00B50210" w:rsidRDefault="00852D6F" w:rsidP="00BE08A4">
            <w:pPr>
              <w:spacing w:after="112" w:line="259" w:lineRule="auto"/>
              <w:ind w:left="0" w:right="56" w:firstLine="0"/>
            </w:pPr>
            <w:r w:rsidRPr="00B50210">
              <w:rPr>
                <w:b/>
              </w:rPr>
              <w:t>Remote</w:t>
            </w:r>
          </w:p>
          <w:p w14:paraId="37F1645D" w14:textId="77777777" w:rsidR="00852D6F" w:rsidRPr="00B50210" w:rsidRDefault="00852D6F" w:rsidP="00BE08A4">
            <w:pPr>
              <w:spacing w:after="115" w:line="259" w:lineRule="auto"/>
              <w:ind w:left="0" w:right="59" w:firstLine="0"/>
            </w:pPr>
            <w:r w:rsidRPr="00B50210">
              <w:rPr>
                <w:b/>
              </w:rPr>
              <w:t>(Joystick)</w:t>
            </w:r>
          </w:p>
          <w:p w14:paraId="42A41C0D" w14:textId="77777777" w:rsidR="00852D6F" w:rsidRPr="00B50210" w:rsidRDefault="00852D6F" w:rsidP="00BE08A4">
            <w:pPr>
              <w:spacing w:after="112" w:line="259" w:lineRule="auto"/>
              <w:ind w:left="0" w:right="58" w:firstLine="0"/>
            </w:pPr>
            <w:r w:rsidRPr="00B50210">
              <w:rPr>
                <w:b/>
              </w:rPr>
              <w:t>Controlled</w:t>
            </w:r>
          </w:p>
          <w:p w14:paraId="2CD4F784" w14:textId="77777777" w:rsidR="00852D6F" w:rsidRPr="00B50210" w:rsidRDefault="00852D6F" w:rsidP="00BE08A4">
            <w:pPr>
              <w:spacing w:after="0" w:line="259" w:lineRule="auto"/>
              <w:ind w:left="0" w:right="62" w:firstLine="0"/>
            </w:pPr>
            <w:r w:rsidRPr="00B50210">
              <w:rPr>
                <w:b/>
              </w:rPr>
              <w:t>Cars</w:t>
            </w:r>
          </w:p>
        </w:tc>
        <w:tc>
          <w:tcPr>
            <w:tcW w:w="2459" w:type="dxa"/>
            <w:tcBorders>
              <w:top w:val="single" w:sz="8" w:space="0" w:color="2EBA3D"/>
              <w:left w:val="single" w:sz="8" w:space="0" w:color="2EBA3D"/>
              <w:bottom w:val="single" w:sz="30" w:space="0" w:color="E8F3E8"/>
              <w:right w:val="single" w:sz="8" w:space="0" w:color="2EBA3D"/>
            </w:tcBorders>
          </w:tcPr>
          <w:p w14:paraId="01283FCD" w14:textId="77777777" w:rsidR="00852D6F" w:rsidRPr="00B50210" w:rsidRDefault="00852D6F" w:rsidP="00BE08A4">
            <w:pPr>
              <w:spacing w:after="112" w:line="259" w:lineRule="auto"/>
              <w:ind w:left="23" w:right="0" w:firstLine="0"/>
            </w:pPr>
            <w:r w:rsidRPr="00B50210">
              <w:rPr>
                <w:b/>
              </w:rPr>
              <w:t>Electrical</w:t>
            </w:r>
          </w:p>
          <w:p w14:paraId="00243B79" w14:textId="77777777" w:rsidR="00852D6F" w:rsidRPr="00B50210" w:rsidRDefault="00852D6F" w:rsidP="00BE08A4">
            <w:pPr>
              <w:spacing w:after="115" w:line="259" w:lineRule="auto"/>
              <w:ind w:left="0" w:right="53" w:firstLine="0"/>
            </w:pPr>
            <w:r w:rsidRPr="00B50210">
              <w:rPr>
                <w:b/>
              </w:rPr>
              <w:t>Self</w:t>
            </w:r>
          </w:p>
          <w:p w14:paraId="090A3394" w14:textId="77777777" w:rsidR="00852D6F" w:rsidRPr="00B50210" w:rsidRDefault="00852D6F" w:rsidP="00BE08A4">
            <w:pPr>
              <w:spacing w:after="112" w:line="259" w:lineRule="auto"/>
              <w:ind w:left="0" w:right="56" w:firstLine="0"/>
            </w:pPr>
            <w:r w:rsidRPr="00B50210">
              <w:rPr>
                <w:b/>
              </w:rPr>
              <w:t>Driving</w:t>
            </w:r>
          </w:p>
          <w:p w14:paraId="67697097" w14:textId="77777777" w:rsidR="00852D6F" w:rsidRPr="00B50210" w:rsidRDefault="00852D6F" w:rsidP="00BE08A4">
            <w:pPr>
              <w:spacing w:after="0" w:line="259" w:lineRule="auto"/>
              <w:ind w:left="0" w:right="58" w:firstLine="0"/>
            </w:pPr>
            <w:r w:rsidRPr="00B50210">
              <w:rPr>
                <w:b/>
              </w:rPr>
              <w:t>Cars</w:t>
            </w:r>
          </w:p>
        </w:tc>
      </w:tr>
      <w:tr w:rsidR="00852D6F" w:rsidRPr="00B50210" w14:paraId="495CDC05" w14:textId="77777777" w:rsidTr="00F84F2C">
        <w:trPr>
          <w:trHeight w:val="617"/>
        </w:trPr>
        <w:tc>
          <w:tcPr>
            <w:tcW w:w="1586" w:type="dxa"/>
            <w:tcBorders>
              <w:top w:val="single" w:sz="17" w:space="0" w:color="2EBA3D"/>
              <w:left w:val="single" w:sz="8" w:space="0" w:color="2EBA3D"/>
              <w:bottom w:val="single" w:sz="8" w:space="0" w:color="2EBA3D"/>
              <w:right w:val="single" w:sz="8" w:space="0" w:color="2EBA3D"/>
            </w:tcBorders>
            <w:shd w:val="clear" w:color="auto" w:fill="E8F3E8"/>
          </w:tcPr>
          <w:p w14:paraId="5A767D16" w14:textId="77777777" w:rsidR="00852D6F" w:rsidRPr="00B50210" w:rsidRDefault="00852D6F" w:rsidP="00BE08A4">
            <w:pPr>
              <w:spacing w:after="0" w:line="259" w:lineRule="auto"/>
              <w:ind w:left="0" w:right="59" w:firstLine="0"/>
            </w:pPr>
            <w:r w:rsidRPr="00B50210">
              <w:rPr>
                <w:b/>
              </w:rPr>
              <w:t>Cost</w:t>
            </w:r>
          </w:p>
        </w:tc>
        <w:tc>
          <w:tcPr>
            <w:tcW w:w="1001" w:type="dxa"/>
            <w:tcBorders>
              <w:top w:val="single" w:sz="17" w:space="0" w:color="2EBA3D"/>
              <w:left w:val="single" w:sz="8" w:space="0" w:color="2EBA3D"/>
              <w:bottom w:val="single" w:sz="8" w:space="0" w:color="2EBA3D"/>
              <w:right w:val="single" w:sz="8" w:space="0" w:color="2EBA3D"/>
            </w:tcBorders>
            <w:shd w:val="clear" w:color="auto" w:fill="E8F3E8"/>
          </w:tcPr>
          <w:p w14:paraId="0EA993C8" w14:textId="77777777" w:rsidR="00852D6F" w:rsidRPr="00B50210" w:rsidRDefault="00852D6F" w:rsidP="00BE08A4">
            <w:pPr>
              <w:spacing w:after="0" w:line="259" w:lineRule="auto"/>
              <w:ind w:left="0" w:right="61" w:firstLine="0"/>
            </w:pPr>
            <w:r w:rsidRPr="00B50210">
              <w:t>1</w:t>
            </w:r>
          </w:p>
        </w:tc>
        <w:tc>
          <w:tcPr>
            <w:tcW w:w="1419" w:type="dxa"/>
            <w:tcBorders>
              <w:top w:val="single" w:sz="17" w:space="0" w:color="2EBA3D"/>
              <w:left w:val="single" w:sz="8" w:space="0" w:color="2EBA3D"/>
              <w:bottom w:val="single" w:sz="8" w:space="0" w:color="2EBA3D"/>
              <w:right w:val="single" w:sz="8" w:space="0" w:color="2EBA3D"/>
            </w:tcBorders>
            <w:shd w:val="clear" w:color="auto" w:fill="E8F3E8"/>
          </w:tcPr>
          <w:p w14:paraId="1A970A85" w14:textId="77777777" w:rsidR="00852D6F" w:rsidRPr="00B50210" w:rsidRDefault="00852D6F" w:rsidP="00BE08A4">
            <w:pPr>
              <w:spacing w:after="0" w:line="259" w:lineRule="auto"/>
              <w:ind w:left="0" w:right="60" w:firstLine="0"/>
            </w:pPr>
            <w:r w:rsidRPr="00B50210">
              <w:t>++</w:t>
            </w:r>
          </w:p>
        </w:tc>
        <w:tc>
          <w:tcPr>
            <w:tcW w:w="1627" w:type="dxa"/>
            <w:tcBorders>
              <w:top w:val="single" w:sz="30" w:space="0" w:color="E8F3E8"/>
              <w:left w:val="single" w:sz="8" w:space="0" w:color="2EBA3D"/>
              <w:bottom w:val="single" w:sz="8" w:space="0" w:color="2EBA3D"/>
              <w:right w:val="single" w:sz="8" w:space="0" w:color="2EBA3D"/>
            </w:tcBorders>
            <w:shd w:val="clear" w:color="auto" w:fill="E8F3E8"/>
          </w:tcPr>
          <w:p w14:paraId="2F7B3FE6" w14:textId="77777777" w:rsidR="00852D6F" w:rsidRPr="00B50210" w:rsidRDefault="00852D6F" w:rsidP="00BE08A4">
            <w:pPr>
              <w:spacing w:after="0" w:line="259" w:lineRule="auto"/>
              <w:ind w:left="0" w:right="60" w:firstLine="0"/>
            </w:pPr>
            <w:r w:rsidRPr="00B50210">
              <w:t>D</w:t>
            </w:r>
          </w:p>
        </w:tc>
        <w:tc>
          <w:tcPr>
            <w:tcW w:w="1417" w:type="dxa"/>
            <w:tcBorders>
              <w:top w:val="single" w:sz="30" w:space="0" w:color="E8F3E8"/>
              <w:left w:val="single" w:sz="8" w:space="0" w:color="2EBA3D"/>
              <w:bottom w:val="single" w:sz="8" w:space="0" w:color="2EBA3D"/>
              <w:right w:val="single" w:sz="8" w:space="0" w:color="2EBA3D"/>
            </w:tcBorders>
            <w:shd w:val="clear" w:color="auto" w:fill="E8F3E8"/>
          </w:tcPr>
          <w:p w14:paraId="264F1B25" w14:textId="77777777" w:rsidR="00852D6F" w:rsidRPr="00B50210" w:rsidRDefault="00852D6F" w:rsidP="00BE08A4">
            <w:pPr>
              <w:spacing w:after="0" w:line="259" w:lineRule="auto"/>
              <w:ind w:left="0" w:right="58" w:firstLine="0"/>
            </w:pPr>
            <w:r w:rsidRPr="00B50210">
              <w:t>+</w:t>
            </w:r>
          </w:p>
        </w:tc>
        <w:tc>
          <w:tcPr>
            <w:tcW w:w="2459" w:type="dxa"/>
            <w:tcBorders>
              <w:top w:val="single" w:sz="30" w:space="0" w:color="E8F3E8"/>
              <w:left w:val="single" w:sz="8" w:space="0" w:color="2EBA3D"/>
              <w:bottom w:val="single" w:sz="8" w:space="0" w:color="2EBA3D"/>
              <w:right w:val="single" w:sz="8" w:space="0" w:color="2EBA3D"/>
            </w:tcBorders>
            <w:shd w:val="clear" w:color="auto" w:fill="E8F3E8"/>
          </w:tcPr>
          <w:p w14:paraId="43D123F2" w14:textId="77777777" w:rsidR="00852D6F" w:rsidRPr="00B50210" w:rsidRDefault="00852D6F" w:rsidP="00BE08A4">
            <w:pPr>
              <w:spacing w:after="0" w:line="259" w:lineRule="auto"/>
              <w:ind w:left="0" w:right="54" w:firstLine="0"/>
            </w:pPr>
            <w:r w:rsidRPr="00B50210">
              <w:t>----</w:t>
            </w:r>
          </w:p>
        </w:tc>
      </w:tr>
      <w:tr w:rsidR="00852D6F" w:rsidRPr="00B50210" w14:paraId="3EA895BA" w14:textId="77777777" w:rsidTr="00F84F2C">
        <w:trPr>
          <w:trHeight w:val="710"/>
        </w:trPr>
        <w:tc>
          <w:tcPr>
            <w:tcW w:w="1586" w:type="dxa"/>
            <w:tcBorders>
              <w:top w:val="single" w:sz="8" w:space="0" w:color="2EBA3D"/>
              <w:left w:val="single" w:sz="8" w:space="0" w:color="2EBA3D"/>
              <w:bottom w:val="single" w:sz="8" w:space="0" w:color="2EBA3D"/>
              <w:right w:val="single" w:sz="8" w:space="0" w:color="2EBA3D"/>
            </w:tcBorders>
          </w:tcPr>
          <w:p w14:paraId="0A71953E" w14:textId="77777777" w:rsidR="00852D6F" w:rsidRPr="00B50210" w:rsidRDefault="00852D6F" w:rsidP="00BE08A4">
            <w:pPr>
              <w:spacing w:after="0" w:line="259" w:lineRule="auto"/>
              <w:ind w:left="0" w:right="61" w:firstLine="0"/>
            </w:pPr>
            <w:r w:rsidRPr="00B50210">
              <w:rPr>
                <w:b/>
              </w:rPr>
              <w:t>Safe</w:t>
            </w:r>
          </w:p>
        </w:tc>
        <w:tc>
          <w:tcPr>
            <w:tcW w:w="1001" w:type="dxa"/>
            <w:tcBorders>
              <w:top w:val="single" w:sz="8" w:space="0" w:color="2EBA3D"/>
              <w:left w:val="single" w:sz="8" w:space="0" w:color="2EBA3D"/>
              <w:bottom w:val="single" w:sz="8" w:space="0" w:color="2EBA3D"/>
              <w:right w:val="single" w:sz="8" w:space="0" w:color="2EBA3D"/>
            </w:tcBorders>
          </w:tcPr>
          <w:p w14:paraId="427734CE" w14:textId="77777777" w:rsidR="00852D6F" w:rsidRPr="00B50210" w:rsidRDefault="00852D6F" w:rsidP="00BE08A4">
            <w:pPr>
              <w:spacing w:after="0" w:line="259" w:lineRule="auto"/>
              <w:ind w:left="0" w:right="61" w:firstLine="0"/>
            </w:pPr>
            <w:r w:rsidRPr="00B50210">
              <w:t>2</w:t>
            </w:r>
          </w:p>
        </w:tc>
        <w:tc>
          <w:tcPr>
            <w:tcW w:w="1419" w:type="dxa"/>
            <w:tcBorders>
              <w:top w:val="single" w:sz="8" w:space="0" w:color="2EBA3D"/>
              <w:left w:val="single" w:sz="8" w:space="0" w:color="2EBA3D"/>
              <w:bottom w:val="single" w:sz="8" w:space="0" w:color="2EBA3D"/>
              <w:right w:val="single" w:sz="8" w:space="0" w:color="2EBA3D"/>
            </w:tcBorders>
          </w:tcPr>
          <w:p w14:paraId="72318F09" w14:textId="77777777" w:rsidR="00852D6F" w:rsidRPr="00B50210" w:rsidRDefault="00852D6F" w:rsidP="00BE08A4">
            <w:pPr>
              <w:spacing w:after="0" w:line="259" w:lineRule="auto"/>
              <w:ind w:left="0" w:right="58" w:firstLine="0"/>
            </w:pPr>
            <w:r w:rsidRPr="00B50210">
              <w:t>-</w:t>
            </w:r>
          </w:p>
        </w:tc>
        <w:tc>
          <w:tcPr>
            <w:tcW w:w="1627" w:type="dxa"/>
            <w:tcBorders>
              <w:top w:val="single" w:sz="8" w:space="0" w:color="2EBA3D"/>
              <w:left w:val="single" w:sz="8" w:space="0" w:color="2EBA3D"/>
              <w:bottom w:val="single" w:sz="29" w:space="0" w:color="E8F3E8"/>
              <w:right w:val="single" w:sz="8" w:space="0" w:color="2EBA3D"/>
            </w:tcBorders>
          </w:tcPr>
          <w:p w14:paraId="7249420E" w14:textId="77777777" w:rsidR="00852D6F" w:rsidRPr="00B50210" w:rsidRDefault="00852D6F" w:rsidP="00BE08A4">
            <w:pPr>
              <w:spacing w:after="0" w:line="259" w:lineRule="auto"/>
              <w:ind w:left="0" w:right="60" w:firstLine="0"/>
            </w:pPr>
            <w:r w:rsidRPr="00B50210">
              <w:t>A</w:t>
            </w:r>
          </w:p>
        </w:tc>
        <w:tc>
          <w:tcPr>
            <w:tcW w:w="1417" w:type="dxa"/>
            <w:tcBorders>
              <w:top w:val="single" w:sz="8" w:space="0" w:color="2EBA3D"/>
              <w:left w:val="single" w:sz="8" w:space="0" w:color="2EBA3D"/>
              <w:bottom w:val="single" w:sz="29" w:space="0" w:color="E8F3E8"/>
              <w:right w:val="single" w:sz="8" w:space="0" w:color="2EBA3D"/>
            </w:tcBorders>
          </w:tcPr>
          <w:p w14:paraId="7F78019A" w14:textId="77777777" w:rsidR="00852D6F" w:rsidRPr="00B50210" w:rsidRDefault="00852D6F" w:rsidP="00BE08A4">
            <w:pPr>
              <w:spacing w:after="0" w:line="259" w:lineRule="auto"/>
              <w:ind w:left="0" w:right="58" w:firstLine="0"/>
            </w:pPr>
            <w:r w:rsidRPr="00B50210">
              <w:t>+</w:t>
            </w:r>
          </w:p>
        </w:tc>
        <w:tc>
          <w:tcPr>
            <w:tcW w:w="2459" w:type="dxa"/>
            <w:tcBorders>
              <w:top w:val="single" w:sz="8" w:space="0" w:color="2EBA3D"/>
              <w:left w:val="single" w:sz="8" w:space="0" w:color="2EBA3D"/>
              <w:bottom w:val="single" w:sz="29" w:space="0" w:color="E8F3E8"/>
              <w:right w:val="single" w:sz="8" w:space="0" w:color="2EBA3D"/>
            </w:tcBorders>
          </w:tcPr>
          <w:p w14:paraId="39E26E27" w14:textId="77777777" w:rsidR="00852D6F" w:rsidRPr="00B50210" w:rsidRDefault="00852D6F" w:rsidP="00BE08A4">
            <w:pPr>
              <w:spacing w:after="0" w:line="259" w:lineRule="auto"/>
              <w:ind w:left="0" w:right="54" w:firstLine="0"/>
            </w:pPr>
            <w:r w:rsidRPr="00B50210">
              <w:t>--</w:t>
            </w:r>
          </w:p>
        </w:tc>
      </w:tr>
      <w:tr w:rsidR="00852D6F" w:rsidRPr="00B50210" w14:paraId="51ADC268" w14:textId="77777777" w:rsidTr="00F84F2C">
        <w:trPr>
          <w:trHeight w:val="608"/>
        </w:trPr>
        <w:tc>
          <w:tcPr>
            <w:tcW w:w="1586" w:type="dxa"/>
            <w:tcBorders>
              <w:top w:val="single" w:sz="8" w:space="0" w:color="2EBA3D"/>
              <w:left w:val="single" w:sz="8" w:space="0" w:color="2EBA3D"/>
              <w:bottom w:val="single" w:sz="8" w:space="0" w:color="2EBA3D"/>
              <w:right w:val="single" w:sz="8" w:space="0" w:color="2EBA3D"/>
            </w:tcBorders>
            <w:shd w:val="clear" w:color="auto" w:fill="E8F3E8"/>
          </w:tcPr>
          <w:p w14:paraId="6484C5F4" w14:textId="77777777" w:rsidR="00852D6F" w:rsidRPr="00B50210" w:rsidRDefault="00852D6F" w:rsidP="00BE08A4">
            <w:pPr>
              <w:spacing w:after="0" w:line="259" w:lineRule="auto"/>
              <w:ind w:left="0" w:right="0" w:firstLine="0"/>
            </w:pPr>
            <w:r w:rsidRPr="00B50210">
              <w:rPr>
                <w:b/>
              </w:rPr>
              <w:t>Maintenance</w:t>
            </w:r>
          </w:p>
        </w:tc>
        <w:tc>
          <w:tcPr>
            <w:tcW w:w="1001" w:type="dxa"/>
            <w:tcBorders>
              <w:top w:val="single" w:sz="8" w:space="0" w:color="2EBA3D"/>
              <w:left w:val="single" w:sz="8" w:space="0" w:color="2EBA3D"/>
              <w:bottom w:val="single" w:sz="8" w:space="0" w:color="2EBA3D"/>
              <w:right w:val="single" w:sz="8" w:space="0" w:color="2EBA3D"/>
            </w:tcBorders>
            <w:shd w:val="clear" w:color="auto" w:fill="E8F3E8"/>
          </w:tcPr>
          <w:p w14:paraId="54AB031F" w14:textId="77777777" w:rsidR="00852D6F" w:rsidRPr="00B50210" w:rsidRDefault="00852D6F" w:rsidP="00BE08A4">
            <w:pPr>
              <w:spacing w:after="0" w:line="259" w:lineRule="auto"/>
              <w:ind w:left="0" w:right="61" w:firstLine="0"/>
            </w:pPr>
            <w:r w:rsidRPr="00B50210">
              <w:t>2</w:t>
            </w:r>
          </w:p>
        </w:tc>
        <w:tc>
          <w:tcPr>
            <w:tcW w:w="1419" w:type="dxa"/>
            <w:tcBorders>
              <w:top w:val="single" w:sz="8" w:space="0" w:color="2EBA3D"/>
              <w:left w:val="single" w:sz="8" w:space="0" w:color="2EBA3D"/>
              <w:bottom w:val="single" w:sz="8" w:space="0" w:color="2EBA3D"/>
              <w:right w:val="single" w:sz="8" w:space="0" w:color="2EBA3D"/>
            </w:tcBorders>
            <w:shd w:val="clear" w:color="auto" w:fill="E8F3E8"/>
          </w:tcPr>
          <w:p w14:paraId="3FA3A22A" w14:textId="77777777" w:rsidR="00852D6F" w:rsidRPr="00B50210" w:rsidRDefault="00852D6F" w:rsidP="00BE08A4">
            <w:pPr>
              <w:spacing w:after="0" w:line="259" w:lineRule="auto"/>
              <w:ind w:left="0" w:right="55" w:firstLine="0"/>
            </w:pPr>
            <w:r w:rsidRPr="00B50210">
              <w:t>+</w:t>
            </w:r>
          </w:p>
        </w:tc>
        <w:tc>
          <w:tcPr>
            <w:tcW w:w="1627" w:type="dxa"/>
            <w:tcBorders>
              <w:top w:val="single" w:sz="29" w:space="0" w:color="E8F3E8"/>
              <w:left w:val="single" w:sz="8" w:space="0" w:color="2EBA3D"/>
              <w:bottom w:val="single" w:sz="8" w:space="0" w:color="2EBA3D"/>
              <w:right w:val="single" w:sz="8" w:space="0" w:color="2EBA3D"/>
            </w:tcBorders>
            <w:shd w:val="clear" w:color="auto" w:fill="E8F3E8"/>
          </w:tcPr>
          <w:p w14:paraId="0391004D" w14:textId="77777777" w:rsidR="00852D6F" w:rsidRPr="00B50210" w:rsidRDefault="00852D6F" w:rsidP="00BE08A4">
            <w:pPr>
              <w:spacing w:after="0" w:line="259" w:lineRule="auto"/>
              <w:ind w:left="0" w:right="63" w:firstLine="0"/>
            </w:pPr>
            <w:r w:rsidRPr="00B50210">
              <w:t>T</w:t>
            </w:r>
          </w:p>
        </w:tc>
        <w:tc>
          <w:tcPr>
            <w:tcW w:w="1417" w:type="dxa"/>
            <w:tcBorders>
              <w:top w:val="single" w:sz="29" w:space="0" w:color="E8F3E8"/>
              <w:left w:val="single" w:sz="8" w:space="0" w:color="2EBA3D"/>
              <w:bottom w:val="single" w:sz="8" w:space="0" w:color="2EBA3D"/>
              <w:right w:val="single" w:sz="8" w:space="0" w:color="2EBA3D"/>
            </w:tcBorders>
            <w:shd w:val="clear" w:color="auto" w:fill="E8F3E8"/>
          </w:tcPr>
          <w:p w14:paraId="6CC531AF" w14:textId="77777777" w:rsidR="00852D6F" w:rsidRPr="00B50210" w:rsidRDefault="00852D6F" w:rsidP="00BE08A4">
            <w:pPr>
              <w:spacing w:after="0" w:line="259" w:lineRule="auto"/>
              <w:ind w:left="0" w:right="61" w:firstLine="0"/>
            </w:pPr>
            <w:r w:rsidRPr="00B50210">
              <w:t>---</w:t>
            </w:r>
          </w:p>
        </w:tc>
        <w:tc>
          <w:tcPr>
            <w:tcW w:w="2459" w:type="dxa"/>
            <w:tcBorders>
              <w:top w:val="single" w:sz="29" w:space="0" w:color="E8F3E8"/>
              <w:left w:val="single" w:sz="8" w:space="0" w:color="2EBA3D"/>
              <w:bottom w:val="single" w:sz="8" w:space="0" w:color="2EBA3D"/>
              <w:right w:val="single" w:sz="8" w:space="0" w:color="2EBA3D"/>
            </w:tcBorders>
            <w:shd w:val="clear" w:color="auto" w:fill="E8F3E8"/>
          </w:tcPr>
          <w:p w14:paraId="640FEAC0" w14:textId="77777777" w:rsidR="00852D6F" w:rsidRPr="00B50210" w:rsidRDefault="00852D6F" w:rsidP="00BE08A4">
            <w:pPr>
              <w:spacing w:after="0" w:line="259" w:lineRule="auto"/>
              <w:ind w:left="0" w:right="54" w:firstLine="0"/>
            </w:pPr>
            <w:r w:rsidRPr="00B50210">
              <w:t>--</w:t>
            </w:r>
          </w:p>
        </w:tc>
      </w:tr>
      <w:tr w:rsidR="00852D6F" w:rsidRPr="00B50210" w14:paraId="77A44E00" w14:textId="77777777" w:rsidTr="00F84F2C">
        <w:trPr>
          <w:trHeight w:val="709"/>
        </w:trPr>
        <w:tc>
          <w:tcPr>
            <w:tcW w:w="1586" w:type="dxa"/>
            <w:tcBorders>
              <w:top w:val="single" w:sz="8" w:space="0" w:color="2EBA3D"/>
              <w:left w:val="single" w:sz="8" w:space="0" w:color="2EBA3D"/>
              <w:bottom w:val="single" w:sz="29" w:space="0" w:color="E8F3E8"/>
              <w:right w:val="single" w:sz="8" w:space="0" w:color="2EBA3D"/>
            </w:tcBorders>
          </w:tcPr>
          <w:p w14:paraId="1207F6E3" w14:textId="77777777" w:rsidR="00852D6F" w:rsidRPr="00B50210" w:rsidRDefault="00852D6F" w:rsidP="00BE08A4">
            <w:pPr>
              <w:spacing w:after="0" w:line="259" w:lineRule="auto"/>
              <w:ind w:left="0" w:right="60" w:firstLine="0"/>
            </w:pPr>
            <w:r w:rsidRPr="00B50210">
              <w:rPr>
                <w:b/>
              </w:rPr>
              <w:t>Ease of use</w:t>
            </w:r>
          </w:p>
        </w:tc>
        <w:tc>
          <w:tcPr>
            <w:tcW w:w="1001" w:type="dxa"/>
            <w:tcBorders>
              <w:top w:val="single" w:sz="8" w:space="0" w:color="2EBA3D"/>
              <w:left w:val="single" w:sz="8" w:space="0" w:color="2EBA3D"/>
              <w:bottom w:val="single" w:sz="29" w:space="0" w:color="E8F3E8"/>
              <w:right w:val="single" w:sz="8" w:space="0" w:color="2EBA3D"/>
            </w:tcBorders>
          </w:tcPr>
          <w:p w14:paraId="5697138B" w14:textId="77777777" w:rsidR="00852D6F" w:rsidRPr="00B50210" w:rsidRDefault="00852D6F" w:rsidP="00BE08A4">
            <w:pPr>
              <w:spacing w:after="0" w:line="259" w:lineRule="auto"/>
              <w:ind w:left="0" w:right="61" w:firstLine="0"/>
            </w:pPr>
            <w:r w:rsidRPr="00B50210">
              <w:t>2</w:t>
            </w:r>
          </w:p>
        </w:tc>
        <w:tc>
          <w:tcPr>
            <w:tcW w:w="1419" w:type="dxa"/>
            <w:tcBorders>
              <w:top w:val="single" w:sz="8" w:space="0" w:color="2EBA3D"/>
              <w:left w:val="single" w:sz="8" w:space="0" w:color="2EBA3D"/>
              <w:bottom w:val="single" w:sz="29" w:space="0" w:color="E8F3E8"/>
              <w:right w:val="single" w:sz="8" w:space="0" w:color="2EBA3D"/>
            </w:tcBorders>
          </w:tcPr>
          <w:p w14:paraId="7CD5945C" w14:textId="77777777" w:rsidR="00852D6F" w:rsidRPr="00B50210" w:rsidRDefault="00852D6F" w:rsidP="00BE08A4">
            <w:pPr>
              <w:spacing w:after="0" w:line="259" w:lineRule="auto"/>
              <w:ind w:left="0" w:right="60" w:firstLine="0"/>
            </w:pPr>
            <w:r w:rsidRPr="00B50210">
              <w:t>++</w:t>
            </w:r>
          </w:p>
        </w:tc>
        <w:tc>
          <w:tcPr>
            <w:tcW w:w="1627" w:type="dxa"/>
            <w:tcBorders>
              <w:top w:val="single" w:sz="8" w:space="0" w:color="2EBA3D"/>
              <w:left w:val="single" w:sz="8" w:space="0" w:color="2EBA3D"/>
              <w:bottom w:val="single" w:sz="29" w:space="0" w:color="E8F3E8"/>
              <w:right w:val="single" w:sz="8" w:space="0" w:color="2EBA3D"/>
            </w:tcBorders>
          </w:tcPr>
          <w:p w14:paraId="28A97799" w14:textId="77777777" w:rsidR="00852D6F" w:rsidRPr="00B50210" w:rsidRDefault="00852D6F" w:rsidP="00BE08A4">
            <w:pPr>
              <w:spacing w:after="0" w:line="259" w:lineRule="auto"/>
              <w:ind w:left="0" w:right="60" w:firstLine="0"/>
            </w:pPr>
            <w:r w:rsidRPr="00B50210">
              <w:t>U</w:t>
            </w:r>
          </w:p>
        </w:tc>
        <w:tc>
          <w:tcPr>
            <w:tcW w:w="1417" w:type="dxa"/>
            <w:tcBorders>
              <w:top w:val="single" w:sz="8" w:space="0" w:color="2EBA3D"/>
              <w:left w:val="single" w:sz="8" w:space="0" w:color="2EBA3D"/>
              <w:bottom w:val="single" w:sz="29" w:space="0" w:color="E8F3E8"/>
              <w:right w:val="single" w:sz="8" w:space="0" w:color="2EBA3D"/>
            </w:tcBorders>
          </w:tcPr>
          <w:p w14:paraId="085DEAE6" w14:textId="77777777" w:rsidR="00852D6F" w:rsidRPr="00B50210" w:rsidRDefault="00852D6F" w:rsidP="00BE08A4">
            <w:pPr>
              <w:spacing w:after="0" w:line="259" w:lineRule="auto"/>
              <w:ind w:left="0" w:right="58" w:firstLine="0"/>
            </w:pPr>
            <w:r w:rsidRPr="00B50210">
              <w:t>++</w:t>
            </w:r>
          </w:p>
        </w:tc>
        <w:tc>
          <w:tcPr>
            <w:tcW w:w="2459" w:type="dxa"/>
            <w:tcBorders>
              <w:top w:val="single" w:sz="8" w:space="0" w:color="2EBA3D"/>
              <w:left w:val="single" w:sz="8" w:space="0" w:color="2EBA3D"/>
              <w:bottom w:val="single" w:sz="29" w:space="0" w:color="E8F3E8"/>
              <w:right w:val="single" w:sz="8" w:space="0" w:color="2EBA3D"/>
            </w:tcBorders>
          </w:tcPr>
          <w:p w14:paraId="16092384" w14:textId="77777777" w:rsidR="00852D6F" w:rsidRPr="00B50210" w:rsidRDefault="00852D6F" w:rsidP="00BE08A4">
            <w:pPr>
              <w:spacing w:after="0" w:line="259" w:lineRule="auto"/>
              <w:ind w:left="0" w:right="57" w:firstLine="0"/>
            </w:pPr>
            <w:r w:rsidRPr="00B50210">
              <w:t>++++</w:t>
            </w:r>
          </w:p>
        </w:tc>
      </w:tr>
      <w:tr w:rsidR="00852D6F" w:rsidRPr="00B50210" w14:paraId="28EE3351" w14:textId="77777777" w:rsidTr="00F84F2C">
        <w:trPr>
          <w:trHeight w:val="611"/>
        </w:trPr>
        <w:tc>
          <w:tcPr>
            <w:tcW w:w="1586" w:type="dxa"/>
            <w:tcBorders>
              <w:top w:val="single" w:sz="29" w:space="0" w:color="E8F3E8"/>
              <w:left w:val="single" w:sz="8" w:space="0" w:color="2EBA3D"/>
              <w:bottom w:val="single" w:sz="8" w:space="0" w:color="2EBA3D"/>
              <w:right w:val="single" w:sz="8" w:space="0" w:color="2EBA3D"/>
            </w:tcBorders>
            <w:shd w:val="clear" w:color="auto" w:fill="E8F3E8"/>
          </w:tcPr>
          <w:p w14:paraId="7551480A" w14:textId="77777777" w:rsidR="00852D6F" w:rsidRPr="00B50210" w:rsidRDefault="00852D6F" w:rsidP="00BE08A4">
            <w:pPr>
              <w:spacing w:after="0" w:line="259" w:lineRule="auto"/>
              <w:ind w:left="0" w:right="63" w:firstLine="0"/>
            </w:pPr>
            <w:r w:rsidRPr="00B50210">
              <w:rPr>
                <w:b/>
              </w:rPr>
              <w:t>Mobility</w:t>
            </w:r>
          </w:p>
        </w:tc>
        <w:tc>
          <w:tcPr>
            <w:tcW w:w="1001" w:type="dxa"/>
            <w:tcBorders>
              <w:top w:val="single" w:sz="29" w:space="0" w:color="E8F3E8"/>
              <w:left w:val="single" w:sz="8" w:space="0" w:color="2EBA3D"/>
              <w:bottom w:val="single" w:sz="8" w:space="0" w:color="2EBA3D"/>
              <w:right w:val="single" w:sz="8" w:space="0" w:color="2EBA3D"/>
            </w:tcBorders>
            <w:shd w:val="clear" w:color="auto" w:fill="E8F3E8"/>
          </w:tcPr>
          <w:p w14:paraId="4A459328" w14:textId="77777777" w:rsidR="00852D6F" w:rsidRPr="00B50210" w:rsidRDefault="00852D6F" w:rsidP="00BE08A4">
            <w:pPr>
              <w:spacing w:after="0" w:line="259" w:lineRule="auto"/>
              <w:ind w:left="0" w:right="61" w:firstLine="0"/>
            </w:pPr>
            <w:r w:rsidRPr="00B50210">
              <w:t>2</w:t>
            </w:r>
          </w:p>
        </w:tc>
        <w:tc>
          <w:tcPr>
            <w:tcW w:w="1419" w:type="dxa"/>
            <w:tcBorders>
              <w:top w:val="single" w:sz="29" w:space="0" w:color="E8F3E8"/>
              <w:left w:val="single" w:sz="8" w:space="0" w:color="2EBA3D"/>
              <w:bottom w:val="single" w:sz="8" w:space="0" w:color="2EBA3D"/>
              <w:right w:val="single" w:sz="8" w:space="0" w:color="2EBA3D"/>
            </w:tcBorders>
            <w:shd w:val="clear" w:color="auto" w:fill="E8F3E8"/>
          </w:tcPr>
          <w:p w14:paraId="6A2B322E" w14:textId="77777777" w:rsidR="00852D6F" w:rsidRPr="00B50210" w:rsidRDefault="00852D6F" w:rsidP="00BE08A4">
            <w:pPr>
              <w:spacing w:after="0" w:line="259" w:lineRule="auto"/>
              <w:ind w:left="0" w:right="60" w:firstLine="0"/>
            </w:pPr>
            <w:r w:rsidRPr="00B50210">
              <w:t>++</w:t>
            </w:r>
          </w:p>
        </w:tc>
        <w:tc>
          <w:tcPr>
            <w:tcW w:w="1627" w:type="dxa"/>
            <w:tcBorders>
              <w:top w:val="single" w:sz="29" w:space="0" w:color="E8F3E8"/>
              <w:left w:val="single" w:sz="8" w:space="0" w:color="2EBA3D"/>
              <w:bottom w:val="single" w:sz="8" w:space="0" w:color="2EBA3D"/>
              <w:right w:val="single" w:sz="8" w:space="0" w:color="2EBA3D"/>
            </w:tcBorders>
            <w:shd w:val="clear" w:color="auto" w:fill="E8F3E8"/>
          </w:tcPr>
          <w:p w14:paraId="163107F3" w14:textId="77777777" w:rsidR="00852D6F" w:rsidRPr="00B50210" w:rsidRDefault="00852D6F" w:rsidP="00BE08A4">
            <w:pPr>
              <w:spacing w:after="0" w:line="259" w:lineRule="auto"/>
              <w:ind w:left="0" w:right="64" w:firstLine="0"/>
            </w:pPr>
            <w:r w:rsidRPr="00B50210">
              <w:t>M</w:t>
            </w:r>
          </w:p>
        </w:tc>
        <w:tc>
          <w:tcPr>
            <w:tcW w:w="1417" w:type="dxa"/>
            <w:tcBorders>
              <w:top w:val="single" w:sz="29" w:space="0" w:color="E8F3E8"/>
              <w:left w:val="single" w:sz="8" w:space="0" w:color="2EBA3D"/>
              <w:bottom w:val="single" w:sz="8" w:space="0" w:color="2EBA3D"/>
              <w:right w:val="single" w:sz="8" w:space="0" w:color="2EBA3D"/>
            </w:tcBorders>
            <w:shd w:val="clear" w:color="auto" w:fill="E8F3E8"/>
          </w:tcPr>
          <w:p w14:paraId="720AA4B4" w14:textId="77777777" w:rsidR="00852D6F" w:rsidRPr="00B50210" w:rsidRDefault="00852D6F" w:rsidP="00BE08A4">
            <w:pPr>
              <w:spacing w:after="0" w:line="259" w:lineRule="auto"/>
              <w:ind w:left="0" w:right="58" w:firstLine="0"/>
            </w:pPr>
            <w:r w:rsidRPr="00B50210">
              <w:t>+</w:t>
            </w:r>
          </w:p>
        </w:tc>
        <w:tc>
          <w:tcPr>
            <w:tcW w:w="2459" w:type="dxa"/>
            <w:tcBorders>
              <w:top w:val="single" w:sz="29" w:space="0" w:color="E8F3E8"/>
              <w:left w:val="single" w:sz="8" w:space="0" w:color="2EBA3D"/>
              <w:bottom w:val="single" w:sz="8" w:space="0" w:color="2EBA3D"/>
              <w:right w:val="single" w:sz="8" w:space="0" w:color="2EBA3D"/>
            </w:tcBorders>
            <w:shd w:val="clear" w:color="auto" w:fill="E8F3E8"/>
          </w:tcPr>
          <w:p w14:paraId="1D5D8CC5" w14:textId="77777777" w:rsidR="00852D6F" w:rsidRPr="00B50210" w:rsidRDefault="00852D6F" w:rsidP="00BE08A4">
            <w:pPr>
              <w:spacing w:after="0" w:line="259" w:lineRule="auto"/>
              <w:ind w:left="0" w:right="54" w:firstLine="0"/>
            </w:pPr>
            <w:r w:rsidRPr="00B50210">
              <w:t>++</w:t>
            </w:r>
          </w:p>
        </w:tc>
      </w:tr>
      <w:tr w:rsidR="00852D6F" w:rsidRPr="00B50210" w14:paraId="0BA244E0" w14:textId="77777777" w:rsidTr="00F84F2C">
        <w:trPr>
          <w:trHeight w:val="667"/>
        </w:trPr>
        <w:tc>
          <w:tcPr>
            <w:tcW w:w="1586" w:type="dxa"/>
            <w:vMerge w:val="restart"/>
            <w:tcBorders>
              <w:top w:val="single" w:sz="8" w:space="0" w:color="2EBA3D"/>
              <w:left w:val="single" w:sz="8" w:space="0" w:color="2EBA3D"/>
              <w:bottom w:val="single" w:sz="8" w:space="0" w:color="5FB738"/>
              <w:right w:val="nil"/>
            </w:tcBorders>
          </w:tcPr>
          <w:p w14:paraId="5533646B" w14:textId="77777777" w:rsidR="00852D6F" w:rsidRPr="00B50210" w:rsidRDefault="00852D6F" w:rsidP="00BE08A4">
            <w:pPr>
              <w:spacing w:after="0" w:line="259" w:lineRule="auto"/>
              <w:ind w:left="0" w:right="0" w:firstLine="0"/>
            </w:pPr>
          </w:p>
        </w:tc>
        <w:tc>
          <w:tcPr>
            <w:tcW w:w="1001" w:type="dxa"/>
            <w:tcBorders>
              <w:top w:val="single" w:sz="8" w:space="0" w:color="2EBA3D"/>
              <w:left w:val="nil"/>
              <w:bottom w:val="single" w:sz="8" w:space="0" w:color="2EBA3D"/>
              <w:right w:val="nil"/>
            </w:tcBorders>
          </w:tcPr>
          <w:p w14:paraId="2FA04D57" w14:textId="77777777" w:rsidR="00852D6F" w:rsidRPr="00B50210" w:rsidRDefault="00852D6F" w:rsidP="00BE08A4">
            <w:pPr>
              <w:spacing w:after="160" w:line="259" w:lineRule="auto"/>
              <w:ind w:left="0" w:right="0" w:firstLine="0"/>
            </w:pPr>
          </w:p>
        </w:tc>
        <w:tc>
          <w:tcPr>
            <w:tcW w:w="3046" w:type="dxa"/>
            <w:gridSpan w:val="2"/>
            <w:tcBorders>
              <w:top w:val="single" w:sz="8" w:space="0" w:color="2EBA3D"/>
              <w:left w:val="nil"/>
              <w:bottom w:val="single" w:sz="8" w:space="0" w:color="2EBA3D"/>
              <w:right w:val="nil"/>
            </w:tcBorders>
          </w:tcPr>
          <w:p w14:paraId="33C3CEBC" w14:textId="77777777" w:rsidR="00852D6F" w:rsidRPr="00B50210" w:rsidRDefault="00852D6F" w:rsidP="00BE08A4">
            <w:pPr>
              <w:spacing w:after="160" w:line="259" w:lineRule="auto"/>
              <w:ind w:left="0" w:right="0" w:firstLine="0"/>
            </w:pPr>
          </w:p>
        </w:tc>
        <w:tc>
          <w:tcPr>
            <w:tcW w:w="1417" w:type="dxa"/>
            <w:tcBorders>
              <w:top w:val="single" w:sz="8" w:space="0" w:color="2EBA3D"/>
              <w:left w:val="nil"/>
              <w:bottom w:val="single" w:sz="8" w:space="0" w:color="2EBA3D"/>
              <w:right w:val="nil"/>
            </w:tcBorders>
          </w:tcPr>
          <w:p w14:paraId="79DECAC0" w14:textId="77777777" w:rsidR="00852D6F" w:rsidRPr="00B50210" w:rsidRDefault="00852D6F" w:rsidP="00BE08A4">
            <w:pPr>
              <w:spacing w:after="160" w:line="259" w:lineRule="auto"/>
              <w:ind w:left="0" w:right="0" w:firstLine="0"/>
            </w:pPr>
          </w:p>
        </w:tc>
        <w:tc>
          <w:tcPr>
            <w:tcW w:w="2459" w:type="dxa"/>
            <w:tcBorders>
              <w:top w:val="single" w:sz="8" w:space="0" w:color="2EBA3D"/>
              <w:left w:val="nil"/>
              <w:bottom w:val="single" w:sz="8" w:space="0" w:color="2EBA3D"/>
              <w:right w:val="nil"/>
            </w:tcBorders>
          </w:tcPr>
          <w:p w14:paraId="73151A63" w14:textId="77777777" w:rsidR="00852D6F" w:rsidRPr="00B50210" w:rsidRDefault="00852D6F" w:rsidP="00BE08A4">
            <w:pPr>
              <w:spacing w:after="160" w:line="259" w:lineRule="auto"/>
              <w:ind w:left="0" w:right="0" w:firstLine="0"/>
            </w:pPr>
          </w:p>
        </w:tc>
      </w:tr>
      <w:tr w:rsidR="00852D6F" w:rsidRPr="00B50210" w14:paraId="3B1B10A5" w14:textId="77777777" w:rsidTr="00F84F2C">
        <w:trPr>
          <w:trHeight w:val="611"/>
        </w:trPr>
        <w:tc>
          <w:tcPr>
            <w:tcW w:w="0" w:type="auto"/>
            <w:vMerge/>
            <w:tcBorders>
              <w:top w:val="nil"/>
              <w:left w:val="single" w:sz="8" w:space="0" w:color="2EBA3D"/>
              <w:bottom w:val="nil"/>
              <w:right w:val="nil"/>
            </w:tcBorders>
          </w:tcPr>
          <w:p w14:paraId="6B38F10E" w14:textId="77777777" w:rsidR="00852D6F" w:rsidRPr="00B50210" w:rsidRDefault="00852D6F" w:rsidP="00BE08A4">
            <w:pPr>
              <w:spacing w:after="160" w:line="259" w:lineRule="auto"/>
              <w:ind w:left="0" w:right="0" w:firstLine="0"/>
            </w:pPr>
          </w:p>
        </w:tc>
        <w:tc>
          <w:tcPr>
            <w:tcW w:w="1001" w:type="dxa"/>
            <w:tcBorders>
              <w:top w:val="single" w:sz="8" w:space="0" w:color="2EBA3D"/>
              <w:left w:val="single" w:sz="8" w:space="0" w:color="2EBA3D"/>
              <w:bottom w:val="single" w:sz="8" w:space="0" w:color="2EBA3D"/>
              <w:right w:val="single" w:sz="8" w:space="0" w:color="2EBA3D"/>
            </w:tcBorders>
            <w:shd w:val="clear" w:color="auto" w:fill="E8F3E8"/>
          </w:tcPr>
          <w:p w14:paraId="0284A252" w14:textId="77777777" w:rsidR="00852D6F" w:rsidRPr="00B50210" w:rsidRDefault="00852D6F" w:rsidP="00BE08A4">
            <w:pPr>
              <w:spacing w:after="0" w:line="259" w:lineRule="auto"/>
              <w:ind w:left="0" w:right="60" w:firstLine="0"/>
            </w:pPr>
            <w:r w:rsidRPr="00B50210">
              <w:t>+</w:t>
            </w:r>
          </w:p>
        </w:tc>
        <w:tc>
          <w:tcPr>
            <w:tcW w:w="1419" w:type="dxa"/>
            <w:tcBorders>
              <w:top w:val="single" w:sz="8" w:space="0" w:color="2EBA3D"/>
              <w:left w:val="single" w:sz="8" w:space="0" w:color="2EBA3D"/>
              <w:bottom w:val="single" w:sz="8" w:space="0" w:color="2EBA3D"/>
              <w:right w:val="single" w:sz="8" w:space="0" w:color="2EBA3D"/>
            </w:tcBorders>
            <w:shd w:val="clear" w:color="auto" w:fill="E8F3E8"/>
          </w:tcPr>
          <w:p w14:paraId="3553DD8F" w14:textId="77777777" w:rsidR="00852D6F" w:rsidRPr="00B50210" w:rsidRDefault="00852D6F" w:rsidP="00BE08A4">
            <w:pPr>
              <w:spacing w:after="0" w:line="259" w:lineRule="auto"/>
              <w:ind w:left="0" w:right="56" w:firstLine="0"/>
            </w:pPr>
            <w:r w:rsidRPr="00B50210">
              <w:t>12</w:t>
            </w:r>
          </w:p>
        </w:tc>
        <w:tc>
          <w:tcPr>
            <w:tcW w:w="1627" w:type="dxa"/>
            <w:tcBorders>
              <w:top w:val="single" w:sz="8" w:space="0" w:color="2EBA3D"/>
              <w:left w:val="single" w:sz="8" w:space="0" w:color="2EBA3D"/>
              <w:bottom w:val="single" w:sz="8" w:space="0" w:color="2EBA3D"/>
              <w:right w:val="single" w:sz="8" w:space="0" w:color="2EBA3D"/>
            </w:tcBorders>
            <w:shd w:val="clear" w:color="auto" w:fill="E8F3E8"/>
          </w:tcPr>
          <w:p w14:paraId="6D679283" w14:textId="77777777" w:rsidR="00852D6F" w:rsidRPr="00B50210" w:rsidRDefault="00852D6F" w:rsidP="00BE08A4">
            <w:pPr>
              <w:spacing w:after="0" w:line="259" w:lineRule="auto"/>
              <w:ind w:left="0" w:right="61" w:firstLine="0"/>
            </w:pPr>
            <w:r w:rsidRPr="00B50210">
              <w:t>0</w:t>
            </w:r>
          </w:p>
        </w:tc>
        <w:tc>
          <w:tcPr>
            <w:tcW w:w="1417" w:type="dxa"/>
            <w:tcBorders>
              <w:top w:val="single" w:sz="8" w:space="0" w:color="2EBA3D"/>
              <w:left w:val="single" w:sz="8" w:space="0" w:color="2EBA3D"/>
              <w:bottom w:val="single" w:sz="8" w:space="0" w:color="2EBA3D"/>
              <w:right w:val="single" w:sz="8" w:space="0" w:color="2EBA3D"/>
            </w:tcBorders>
            <w:shd w:val="clear" w:color="auto" w:fill="E8F3E8"/>
          </w:tcPr>
          <w:p w14:paraId="396C9B15" w14:textId="77777777" w:rsidR="00852D6F" w:rsidRPr="00B50210" w:rsidRDefault="00852D6F" w:rsidP="00BE08A4">
            <w:pPr>
              <w:spacing w:after="0" w:line="259" w:lineRule="auto"/>
              <w:ind w:left="0" w:right="59" w:firstLine="0"/>
            </w:pPr>
            <w:r w:rsidRPr="00B50210">
              <w:t>9</w:t>
            </w:r>
          </w:p>
        </w:tc>
        <w:tc>
          <w:tcPr>
            <w:tcW w:w="2459" w:type="dxa"/>
            <w:tcBorders>
              <w:top w:val="single" w:sz="8" w:space="0" w:color="2EBA3D"/>
              <w:left w:val="single" w:sz="8" w:space="0" w:color="2EBA3D"/>
              <w:bottom w:val="single" w:sz="8" w:space="0" w:color="2EBA3D"/>
              <w:right w:val="single" w:sz="8" w:space="0" w:color="2EBA3D"/>
            </w:tcBorders>
            <w:shd w:val="clear" w:color="auto" w:fill="E8F3E8"/>
          </w:tcPr>
          <w:p w14:paraId="16865943" w14:textId="77777777" w:rsidR="00852D6F" w:rsidRPr="00B50210" w:rsidRDefault="00852D6F" w:rsidP="00BE08A4">
            <w:pPr>
              <w:spacing w:after="0" w:line="259" w:lineRule="auto"/>
              <w:ind w:left="0" w:right="55" w:firstLine="0"/>
            </w:pPr>
            <w:r w:rsidRPr="00B50210">
              <w:t>12</w:t>
            </w:r>
          </w:p>
        </w:tc>
      </w:tr>
      <w:tr w:rsidR="00852D6F" w:rsidRPr="00B50210" w14:paraId="6EB0A0C7" w14:textId="77777777" w:rsidTr="00F84F2C">
        <w:trPr>
          <w:trHeight w:val="709"/>
        </w:trPr>
        <w:tc>
          <w:tcPr>
            <w:tcW w:w="0" w:type="auto"/>
            <w:vMerge/>
            <w:tcBorders>
              <w:top w:val="nil"/>
              <w:left w:val="single" w:sz="8" w:space="0" w:color="2EBA3D"/>
              <w:bottom w:val="nil"/>
              <w:right w:val="nil"/>
            </w:tcBorders>
          </w:tcPr>
          <w:p w14:paraId="185A515A" w14:textId="77777777" w:rsidR="00852D6F" w:rsidRPr="00B50210" w:rsidRDefault="00852D6F" w:rsidP="00BE08A4">
            <w:pPr>
              <w:spacing w:after="160" w:line="259" w:lineRule="auto"/>
              <w:ind w:left="0" w:right="0" w:firstLine="0"/>
            </w:pPr>
          </w:p>
        </w:tc>
        <w:tc>
          <w:tcPr>
            <w:tcW w:w="1001" w:type="dxa"/>
            <w:tcBorders>
              <w:top w:val="single" w:sz="8" w:space="0" w:color="2EBA3D"/>
              <w:left w:val="single" w:sz="8" w:space="0" w:color="2EBA3D"/>
              <w:bottom w:val="single" w:sz="8" w:space="0" w:color="2EBA3D"/>
              <w:right w:val="single" w:sz="8" w:space="0" w:color="2EBA3D"/>
            </w:tcBorders>
          </w:tcPr>
          <w:p w14:paraId="5BEFA124" w14:textId="77777777" w:rsidR="00852D6F" w:rsidRPr="00B50210" w:rsidRDefault="00852D6F" w:rsidP="00BE08A4">
            <w:pPr>
              <w:spacing w:after="0" w:line="259" w:lineRule="auto"/>
              <w:ind w:left="0" w:right="61" w:firstLine="0"/>
            </w:pPr>
            <w:r w:rsidRPr="00B50210">
              <w:t>0</w:t>
            </w:r>
          </w:p>
        </w:tc>
        <w:tc>
          <w:tcPr>
            <w:tcW w:w="1419" w:type="dxa"/>
            <w:tcBorders>
              <w:top w:val="single" w:sz="8" w:space="0" w:color="2EBA3D"/>
              <w:left w:val="single" w:sz="8" w:space="0" w:color="2EBA3D"/>
              <w:bottom w:val="single" w:sz="8" w:space="0" w:color="2EBA3D"/>
              <w:right w:val="single" w:sz="8" w:space="0" w:color="2EBA3D"/>
            </w:tcBorders>
          </w:tcPr>
          <w:p w14:paraId="1305CBCE" w14:textId="77777777" w:rsidR="00852D6F" w:rsidRPr="00B50210" w:rsidRDefault="00852D6F" w:rsidP="00BE08A4">
            <w:pPr>
              <w:spacing w:after="0" w:line="259" w:lineRule="auto"/>
              <w:ind w:left="0" w:right="56" w:firstLine="0"/>
            </w:pPr>
            <w:r w:rsidRPr="00B50210">
              <w:t>0</w:t>
            </w:r>
          </w:p>
        </w:tc>
        <w:tc>
          <w:tcPr>
            <w:tcW w:w="1627" w:type="dxa"/>
            <w:tcBorders>
              <w:top w:val="single" w:sz="8" w:space="0" w:color="2EBA3D"/>
              <w:left w:val="single" w:sz="8" w:space="0" w:color="2EBA3D"/>
              <w:bottom w:val="single" w:sz="29" w:space="0" w:color="E8F3E8"/>
              <w:right w:val="single" w:sz="8" w:space="0" w:color="2EBA3D"/>
            </w:tcBorders>
          </w:tcPr>
          <w:p w14:paraId="60685CA0" w14:textId="77777777" w:rsidR="00852D6F" w:rsidRPr="00B50210" w:rsidRDefault="00852D6F" w:rsidP="00BE08A4">
            <w:pPr>
              <w:spacing w:after="0" w:line="259" w:lineRule="auto"/>
              <w:ind w:left="0" w:right="61" w:firstLine="0"/>
            </w:pPr>
            <w:r w:rsidRPr="00B50210">
              <w:t>9</w:t>
            </w:r>
          </w:p>
        </w:tc>
        <w:tc>
          <w:tcPr>
            <w:tcW w:w="1417" w:type="dxa"/>
            <w:tcBorders>
              <w:top w:val="single" w:sz="8" w:space="0" w:color="2EBA3D"/>
              <w:left w:val="single" w:sz="8" w:space="0" w:color="2EBA3D"/>
              <w:bottom w:val="single" w:sz="29" w:space="0" w:color="E8F3E8"/>
              <w:right w:val="single" w:sz="8" w:space="0" w:color="2EBA3D"/>
            </w:tcBorders>
          </w:tcPr>
          <w:p w14:paraId="1EB64835" w14:textId="77777777" w:rsidR="00852D6F" w:rsidRPr="00B50210" w:rsidRDefault="00852D6F" w:rsidP="00BE08A4">
            <w:pPr>
              <w:spacing w:after="0" w:line="259" w:lineRule="auto"/>
              <w:ind w:left="0" w:right="59" w:firstLine="0"/>
            </w:pPr>
            <w:r w:rsidRPr="00B50210">
              <w:t>0</w:t>
            </w:r>
          </w:p>
        </w:tc>
        <w:tc>
          <w:tcPr>
            <w:tcW w:w="2459" w:type="dxa"/>
            <w:tcBorders>
              <w:top w:val="single" w:sz="8" w:space="0" w:color="2EBA3D"/>
              <w:left w:val="single" w:sz="8" w:space="0" w:color="2EBA3D"/>
              <w:bottom w:val="single" w:sz="29" w:space="0" w:color="E8F3E8"/>
              <w:right w:val="single" w:sz="8" w:space="0" w:color="2EBA3D"/>
            </w:tcBorders>
          </w:tcPr>
          <w:p w14:paraId="51FCEA2D" w14:textId="77777777" w:rsidR="00852D6F" w:rsidRPr="00B50210" w:rsidRDefault="00852D6F" w:rsidP="00BE08A4">
            <w:pPr>
              <w:spacing w:after="0" w:line="259" w:lineRule="auto"/>
              <w:ind w:left="0" w:right="55" w:firstLine="0"/>
            </w:pPr>
            <w:r w:rsidRPr="00B50210">
              <w:t>0</w:t>
            </w:r>
          </w:p>
        </w:tc>
      </w:tr>
      <w:tr w:rsidR="00852D6F" w:rsidRPr="00B50210" w14:paraId="52A296F9" w14:textId="77777777" w:rsidTr="00F84F2C">
        <w:trPr>
          <w:trHeight w:val="608"/>
        </w:trPr>
        <w:tc>
          <w:tcPr>
            <w:tcW w:w="0" w:type="auto"/>
            <w:vMerge/>
            <w:tcBorders>
              <w:top w:val="nil"/>
              <w:left w:val="single" w:sz="8" w:space="0" w:color="2EBA3D"/>
              <w:bottom w:val="single" w:sz="8" w:space="0" w:color="5FB738"/>
              <w:right w:val="nil"/>
            </w:tcBorders>
          </w:tcPr>
          <w:p w14:paraId="0914E9BB" w14:textId="77777777" w:rsidR="00852D6F" w:rsidRPr="00B50210" w:rsidRDefault="00852D6F" w:rsidP="00BE08A4">
            <w:pPr>
              <w:spacing w:after="160" w:line="259" w:lineRule="auto"/>
              <w:ind w:left="0" w:right="0" w:firstLine="0"/>
            </w:pPr>
          </w:p>
        </w:tc>
        <w:tc>
          <w:tcPr>
            <w:tcW w:w="1001" w:type="dxa"/>
            <w:tcBorders>
              <w:top w:val="single" w:sz="8" w:space="0" w:color="2EBA3D"/>
              <w:left w:val="single" w:sz="8" w:space="0" w:color="2EBA3D"/>
              <w:bottom w:val="single" w:sz="8" w:space="0" w:color="2EBA3D"/>
              <w:right w:val="single" w:sz="8" w:space="0" w:color="2EBA3D"/>
            </w:tcBorders>
            <w:shd w:val="clear" w:color="auto" w:fill="E8F3E8"/>
          </w:tcPr>
          <w:p w14:paraId="02577318" w14:textId="77777777" w:rsidR="00852D6F" w:rsidRPr="00B50210" w:rsidRDefault="00852D6F" w:rsidP="00BE08A4">
            <w:pPr>
              <w:spacing w:after="0" w:line="259" w:lineRule="auto"/>
              <w:ind w:left="0" w:right="58" w:firstLine="0"/>
            </w:pPr>
            <w:r w:rsidRPr="00B50210">
              <w:t>-</w:t>
            </w:r>
          </w:p>
        </w:tc>
        <w:tc>
          <w:tcPr>
            <w:tcW w:w="1419" w:type="dxa"/>
            <w:tcBorders>
              <w:top w:val="single" w:sz="8" w:space="0" w:color="2EBA3D"/>
              <w:left w:val="single" w:sz="8" w:space="0" w:color="2EBA3D"/>
              <w:bottom w:val="single" w:sz="8" w:space="0" w:color="2EBA3D"/>
              <w:right w:val="single" w:sz="8" w:space="0" w:color="2EBA3D"/>
            </w:tcBorders>
            <w:shd w:val="clear" w:color="auto" w:fill="E8F3E8"/>
          </w:tcPr>
          <w:p w14:paraId="6FE7101F" w14:textId="77777777" w:rsidR="00852D6F" w:rsidRPr="00B50210" w:rsidRDefault="00852D6F" w:rsidP="00BE08A4">
            <w:pPr>
              <w:spacing w:after="0" w:line="259" w:lineRule="auto"/>
              <w:ind w:left="0" w:right="56" w:firstLine="0"/>
            </w:pPr>
            <w:r w:rsidRPr="00B50210">
              <w:t>2</w:t>
            </w:r>
          </w:p>
        </w:tc>
        <w:tc>
          <w:tcPr>
            <w:tcW w:w="1627" w:type="dxa"/>
            <w:tcBorders>
              <w:top w:val="single" w:sz="29" w:space="0" w:color="E8F3E8"/>
              <w:left w:val="single" w:sz="8" w:space="0" w:color="2EBA3D"/>
              <w:bottom w:val="single" w:sz="8" w:space="0" w:color="2EBA3D"/>
              <w:right w:val="single" w:sz="8" w:space="0" w:color="2EBA3D"/>
            </w:tcBorders>
            <w:shd w:val="clear" w:color="auto" w:fill="E8F3E8"/>
          </w:tcPr>
          <w:p w14:paraId="0E625C25" w14:textId="77777777" w:rsidR="00852D6F" w:rsidRPr="00B50210" w:rsidRDefault="00852D6F" w:rsidP="00BE08A4">
            <w:pPr>
              <w:spacing w:after="0" w:line="259" w:lineRule="auto"/>
              <w:ind w:left="0" w:right="61" w:firstLine="0"/>
            </w:pPr>
            <w:r w:rsidRPr="00B50210">
              <w:t>0</w:t>
            </w:r>
          </w:p>
        </w:tc>
        <w:tc>
          <w:tcPr>
            <w:tcW w:w="1417" w:type="dxa"/>
            <w:tcBorders>
              <w:top w:val="single" w:sz="29" w:space="0" w:color="E8F3E8"/>
              <w:left w:val="single" w:sz="8" w:space="0" w:color="2EBA3D"/>
              <w:bottom w:val="single" w:sz="8" w:space="0" w:color="2EBA3D"/>
              <w:right w:val="single" w:sz="8" w:space="0" w:color="2EBA3D"/>
            </w:tcBorders>
            <w:shd w:val="clear" w:color="auto" w:fill="E8F3E8"/>
          </w:tcPr>
          <w:p w14:paraId="6E75AA9D" w14:textId="77777777" w:rsidR="00852D6F" w:rsidRPr="00B50210" w:rsidRDefault="00852D6F" w:rsidP="00BE08A4">
            <w:pPr>
              <w:spacing w:after="0" w:line="259" w:lineRule="auto"/>
              <w:ind w:left="0" w:right="59" w:firstLine="0"/>
            </w:pPr>
            <w:r w:rsidRPr="00B50210">
              <w:t>6</w:t>
            </w:r>
          </w:p>
        </w:tc>
        <w:tc>
          <w:tcPr>
            <w:tcW w:w="2459" w:type="dxa"/>
            <w:tcBorders>
              <w:top w:val="single" w:sz="29" w:space="0" w:color="E8F3E8"/>
              <w:left w:val="single" w:sz="8" w:space="0" w:color="2EBA3D"/>
              <w:bottom w:val="single" w:sz="8" w:space="0" w:color="2EBA3D"/>
              <w:right w:val="single" w:sz="8" w:space="0" w:color="2EBA3D"/>
            </w:tcBorders>
            <w:shd w:val="clear" w:color="auto" w:fill="E8F3E8"/>
          </w:tcPr>
          <w:p w14:paraId="331F4B90" w14:textId="77777777" w:rsidR="00852D6F" w:rsidRPr="00B50210" w:rsidRDefault="00852D6F" w:rsidP="00BE08A4">
            <w:pPr>
              <w:spacing w:after="0" w:line="259" w:lineRule="auto"/>
              <w:ind w:left="0" w:right="55" w:firstLine="0"/>
            </w:pPr>
            <w:r w:rsidRPr="00B50210">
              <w:t>12</w:t>
            </w:r>
          </w:p>
        </w:tc>
      </w:tr>
      <w:tr w:rsidR="00852D6F" w:rsidRPr="00B50210" w14:paraId="5D17795D" w14:textId="77777777" w:rsidTr="00F84F2C">
        <w:trPr>
          <w:trHeight w:val="687"/>
        </w:trPr>
        <w:tc>
          <w:tcPr>
            <w:tcW w:w="1586" w:type="dxa"/>
            <w:tcBorders>
              <w:top w:val="single" w:sz="8" w:space="0" w:color="5FB738"/>
              <w:left w:val="single" w:sz="8" w:space="0" w:color="2EBA3D"/>
              <w:bottom w:val="single" w:sz="8" w:space="0" w:color="2EBA3D"/>
              <w:right w:val="nil"/>
            </w:tcBorders>
          </w:tcPr>
          <w:p w14:paraId="4286A91F" w14:textId="77777777" w:rsidR="00852D6F" w:rsidRPr="00B50210" w:rsidRDefault="00852D6F" w:rsidP="00BE08A4">
            <w:pPr>
              <w:spacing w:after="0" w:line="259" w:lineRule="auto"/>
              <w:ind w:left="0" w:right="0" w:firstLine="0"/>
            </w:pPr>
          </w:p>
        </w:tc>
        <w:tc>
          <w:tcPr>
            <w:tcW w:w="1001" w:type="dxa"/>
            <w:tcBorders>
              <w:top w:val="single" w:sz="8" w:space="0" w:color="2EBA3D"/>
              <w:left w:val="nil"/>
              <w:bottom w:val="single" w:sz="8" w:space="0" w:color="2EBA3D"/>
              <w:right w:val="single" w:sz="8" w:space="0" w:color="2EBA3D"/>
            </w:tcBorders>
          </w:tcPr>
          <w:p w14:paraId="4312DBDC" w14:textId="77777777" w:rsidR="00852D6F" w:rsidRPr="00B50210" w:rsidRDefault="00852D6F" w:rsidP="00BE08A4">
            <w:pPr>
              <w:spacing w:after="0" w:line="259" w:lineRule="auto"/>
              <w:ind w:left="0" w:right="59" w:firstLine="0"/>
            </w:pPr>
            <w:r w:rsidRPr="00B50210">
              <w:t>Total</w:t>
            </w:r>
          </w:p>
        </w:tc>
        <w:tc>
          <w:tcPr>
            <w:tcW w:w="1419" w:type="dxa"/>
            <w:tcBorders>
              <w:top w:val="single" w:sz="8" w:space="0" w:color="2EBA3D"/>
              <w:left w:val="single" w:sz="8" w:space="0" w:color="2EBA3D"/>
              <w:bottom w:val="single" w:sz="8" w:space="0" w:color="2EBA3D"/>
              <w:right w:val="single" w:sz="8" w:space="0" w:color="2EBA3D"/>
            </w:tcBorders>
          </w:tcPr>
          <w:p w14:paraId="45895958" w14:textId="77777777" w:rsidR="00852D6F" w:rsidRPr="00B50210" w:rsidRDefault="00852D6F" w:rsidP="00BE08A4">
            <w:pPr>
              <w:spacing w:after="0" w:line="259" w:lineRule="auto"/>
              <w:ind w:left="0" w:right="56" w:firstLine="0"/>
            </w:pPr>
            <w:r w:rsidRPr="00B50210">
              <w:t>10</w:t>
            </w:r>
          </w:p>
        </w:tc>
        <w:tc>
          <w:tcPr>
            <w:tcW w:w="1627" w:type="dxa"/>
            <w:tcBorders>
              <w:top w:val="single" w:sz="8" w:space="0" w:color="2EBA3D"/>
              <w:left w:val="single" w:sz="8" w:space="0" w:color="2EBA3D"/>
              <w:bottom w:val="single" w:sz="8" w:space="0" w:color="2EBA3D"/>
              <w:right w:val="single" w:sz="8" w:space="0" w:color="2EBA3D"/>
            </w:tcBorders>
          </w:tcPr>
          <w:p w14:paraId="41355751" w14:textId="77777777" w:rsidR="00852D6F" w:rsidRPr="00B50210" w:rsidRDefault="00852D6F" w:rsidP="00BE08A4">
            <w:pPr>
              <w:spacing w:after="0" w:line="259" w:lineRule="auto"/>
              <w:ind w:left="0" w:right="61" w:firstLine="0"/>
            </w:pPr>
            <w:r w:rsidRPr="00B50210">
              <w:t>0</w:t>
            </w:r>
          </w:p>
        </w:tc>
        <w:tc>
          <w:tcPr>
            <w:tcW w:w="1417" w:type="dxa"/>
            <w:tcBorders>
              <w:top w:val="single" w:sz="8" w:space="0" w:color="2EBA3D"/>
              <w:left w:val="single" w:sz="8" w:space="0" w:color="2EBA3D"/>
              <w:bottom w:val="single" w:sz="8" w:space="0" w:color="2EBA3D"/>
              <w:right w:val="single" w:sz="8" w:space="0" w:color="2EBA3D"/>
            </w:tcBorders>
          </w:tcPr>
          <w:p w14:paraId="366389CE" w14:textId="77777777" w:rsidR="00852D6F" w:rsidRPr="00B50210" w:rsidRDefault="00852D6F" w:rsidP="00BE08A4">
            <w:pPr>
              <w:spacing w:after="0" w:line="259" w:lineRule="auto"/>
              <w:ind w:left="0" w:right="59" w:firstLine="0"/>
            </w:pPr>
            <w:r w:rsidRPr="00B50210">
              <w:t>3</w:t>
            </w:r>
          </w:p>
        </w:tc>
        <w:tc>
          <w:tcPr>
            <w:tcW w:w="2459" w:type="dxa"/>
            <w:tcBorders>
              <w:top w:val="single" w:sz="8" w:space="0" w:color="2EBA3D"/>
              <w:left w:val="single" w:sz="8" w:space="0" w:color="2EBA3D"/>
              <w:bottom w:val="single" w:sz="8" w:space="0" w:color="2EBA3D"/>
              <w:right w:val="single" w:sz="8" w:space="0" w:color="2EBA3D"/>
            </w:tcBorders>
          </w:tcPr>
          <w:p w14:paraId="23AA7356" w14:textId="77777777" w:rsidR="00852D6F" w:rsidRPr="00B50210" w:rsidRDefault="00852D6F" w:rsidP="00BE08A4">
            <w:pPr>
              <w:spacing w:after="0" w:line="259" w:lineRule="auto"/>
              <w:ind w:left="0" w:right="55" w:firstLine="0"/>
            </w:pPr>
            <w:r w:rsidRPr="00B50210">
              <w:t>0</w:t>
            </w:r>
          </w:p>
        </w:tc>
      </w:tr>
    </w:tbl>
    <w:p w14:paraId="6897DDCB" w14:textId="77777777" w:rsidR="007A1AE8" w:rsidRDefault="007A1AE8" w:rsidP="00BE08A4">
      <w:pPr>
        <w:spacing w:after="267" w:line="259" w:lineRule="auto"/>
        <w:ind w:left="0" w:right="4125" w:firstLine="0"/>
        <w:rPr>
          <w:b/>
          <w:sz w:val="18"/>
        </w:rPr>
      </w:pPr>
    </w:p>
    <w:p w14:paraId="25249C00" w14:textId="77777777" w:rsidR="00852D6F" w:rsidRPr="00B50210" w:rsidRDefault="007A1AE8" w:rsidP="00BE08A4">
      <w:pPr>
        <w:spacing w:after="267" w:line="259" w:lineRule="auto"/>
        <w:ind w:left="0" w:right="4125" w:firstLine="0"/>
      </w:pPr>
      <w:r>
        <w:rPr>
          <w:b/>
          <w:sz w:val="18"/>
        </w:rPr>
        <w:t xml:space="preserve">                                                                                  </w:t>
      </w:r>
      <w:r w:rsidR="00151952">
        <w:rPr>
          <w:b/>
          <w:sz w:val="18"/>
        </w:rPr>
        <w:t>Chart</w:t>
      </w:r>
      <w:r w:rsidR="00151952" w:rsidRPr="00B50210">
        <w:rPr>
          <w:b/>
          <w:sz w:val="18"/>
        </w:rPr>
        <w:t xml:space="preserve"> </w:t>
      </w:r>
      <w:proofErr w:type="gramStart"/>
      <w:r w:rsidR="0001346C">
        <w:rPr>
          <w:b/>
          <w:sz w:val="18"/>
        </w:rPr>
        <w:t>2</w:t>
      </w:r>
      <w:r w:rsidR="00852D6F" w:rsidRPr="00B50210">
        <w:rPr>
          <w:b/>
          <w:sz w:val="18"/>
        </w:rPr>
        <w:t xml:space="preserve"> :</w:t>
      </w:r>
      <w:proofErr w:type="gramEnd"/>
      <w:r w:rsidR="00852D6F" w:rsidRPr="00B50210">
        <w:rPr>
          <w:b/>
          <w:sz w:val="18"/>
        </w:rPr>
        <w:t xml:space="preserve"> Pugh Chart</w:t>
      </w:r>
    </w:p>
    <w:p w14:paraId="08816B05" w14:textId="77777777" w:rsidR="00CA525E" w:rsidRPr="00B50210" w:rsidRDefault="00CA525E" w:rsidP="00BE08A4">
      <w:pPr>
        <w:spacing w:after="216" w:line="259" w:lineRule="auto"/>
        <w:ind w:left="797" w:right="0" w:firstLine="0"/>
      </w:pPr>
    </w:p>
    <w:p w14:paraId="67F34913" w14:textId="77777777" w:rsidR="00DA5510" w:rsidRDefault="00DA5510" w:rsidP="00BE08A4">
      <w:pPr>
        <w:spacing w:after="2" w:line="443" w:lineRule="auto"/>
        <w:ind w:left="797" w:right="9035" w:firstLine="0"/>
      </w:pPr>
    </w:p>
    <w:p w14:paraId="7B4748D2" w14:textId="77777777" w:rsidR="00DA5510" w:rsidRDefault="00DA5510">
      <w:pPr>
        <w:spacing w:after="160" w:line="259" w:lineRule="auto"/>
        <w:ind w:left="0" w:right="0" w:firstLine="0"/>
        <w:jc w:val="left"/>
      </w:pPr>
      <w:r>
        <w:br w:type="page"/>
      </w:r>
    </w:p>
    <w:p w14:paraId="78C1A835" w14:textId="77777777" w:rsidR="0001346C" w:rsidRPr="00F07E7E" w:rsidRDefault="0001346C" w:rsidP="0001346C">
      <w:pPr>
        <w:spacing w:after="215" w:line="259" w:lineRule="auto"/>
        <w:ind w:left="2663" w:right="0"/>
        <w:rPr>
          <w:u w:val="single"/>
        </w:rPr>
      </w:pPr>
      <w:r w:rsidRPr="00F07E7E">
        <w:rPr>
          <w:b/>
          <w:sz w:val="28"/>
          <w:u w:val="single"/>
        </w:rPr>
        <w:lastRenderedPageBreak/>
        <w:t>PAIR WISE COMPARISON CHART</w:t>
      </w:r>
    </w:p>
    <w:p w14:paraId="385EE646" w14:textId="77777777" w:rsidR="004D6E25" w:rsidRDefault="004D6E25" w:rsidP="004D6E25">
      <w:pPr>
        <w:spacing w:after="220" w:line="259" w:lineRule="auto"/>
        <w:ind w:left="0" w:right="1768" w:firstLine="0"/>
      </w:pPr>
    </w:p>
    <w:p w14:paraId="2BB4F05C" w14:textId="77777777" w:rsidR="0001346C" w:rsidRPr="00B4537E" w:rsidRDefault="008C09C9" w:rsidP="006971FF">
      <w:pPr>
        <w:spacing w:after="220" w:line="259" w:lineRule="auto"/>
        <w:ind w:left="720" w:right="1768" w:firstLine="0"/>
        <w:rPr>
          <w:bCs/>
        </w:rPr>
      </w:pPr>
      <w:r w:rsidRPr="00B50210">
        <w:rPr>
          <w:b/>
        </w:rPr>
        <w:t>Objectives</w:t>
      </w:r>
      <w:r w:rsidR="004D6E25">
        <w:rPr>
          <w:b/>
        </w:rPr>
        <w:t>:</w:t>
      </w:r>
      <w:r w:rsidR="00B4537E">
        <w:rPr>
          <w:b/>
        </w:rPr>
        <w:t xml:space="preserve"> </w:t>
      </w:r>
      <w:r w:rsidR="00AC0E4D">
        <w:rPr>
          <w:bCs/>
        </w:rPr>
        <w:t>Ease off use, Durable, Noise, Cost, Reliable.</w:t>
      </w:r>
    </w:p>
    <w:p w14:paraId="5775C699" w14:textId="77777777" w:rsidR="00245F84" w:rsidRPr="00245F84" w:rsidRDefault="004D6E25" w:rsidP="006971FF">
      <w:pPr>
        <w:spacing w:after="220" w:line="259" w:lineRule="auto"/>
        <w:ind w:left="720" w:right="1768" w:firstLine="0"/>
        <w:rPr>
          <w:bCs/>
        </w:rPr>
      </w:pPr>
      <w:r w:rsidRPr="00B50210">
        <w:rPr>
          <w:b/>
        </w:rPr>
        <w:t>Constraints</w:t>
      </w:r>
      <w:r>
        <w:rPr>
          <w:b/>
        </w:rPr>
        <w:t>:</w:t>
      </w:r>
      <w:r w:rsidR="00AC0E4D">
        <w:rPr>
          <w:b/>
        </w:rPr>
        <w:t xml:space="preserve"> </w:t>
      </w:r>
      <w:r w:rsidR="00245F84">
        <w:rPr>
          <w:bCs/>
        </w:rPr>
        <w:t>Safe</w:t>
      </w:r>
      <w:r w:rsidR="00C82405">
        <w:rPr>
          <w:bCs/>
        </w:rPr>
        <w:t>.</w:t>
      </w:r>
    </w:p>
    <w:p w14:paraId="5C50B8DE" w14:textId="77777777" w:rsidR="00245F84" w:rsidRPr="00245F84" w:rsidRDefault="004D6E25" w:rsidP="006971FF">
      <w:pPr>
        <w:spacing w:after="220" w:line="259" w:lineRule="auto"/>
        <w:ind w:left="720" w:right="1768" w:firstLine="0"/>
        <w:rPr>
          <w:bCs/>
        </w:rPr>
      </w:pPr>
      <w:r w:rsidRPr="00B50210">
        <w:rPr>
          <w:b/>
        </w:rPr>
        <w:t>Functions</w:t>
      </w:r>
      <w:r>
        <w:rPr>
          <w:b/>
        </w:rPr>
        <w:t>:</w:t>
      </w:r>
      <w:r w:rsidR="00245F84">
        <w:rPr>
          <w:b/>
        </w:rPr>
        <w:t xml:space="preserve"> </w:t>
      </w:r>
      <w:r w:rsidR="00245F84">
        <w:rPr>
          <w:bCs/>
        </w:rPr>
        <w:t>Reduce human efforts.</w:t>
      </w:r>
    </w:p>
    <w:p w14:paraId="1FD0FBF6" w14:textId="77777777" w:rsidR="004D6E25" w:rsidRPr="00C82405" w:rsidRDefault="004D6E25" w:rsidP="006971FF">
      <w:pPr>
        <w:spacing w:after="220" w:line="259" w:lineRule="auto"/>
        <w:ind w:left="720" w:right="1768" w:firstLine="0"/>
        <w:rPr>
          <w:bCs/>
        </w:rPr>
      </w:pPr>
      <w:r w:rsidRPr="00B50210">
        <w:rPr>
          <w:b/>
        </w:rPr>
        <w:t>Means</w:t>
      </w:r>
      <w:r>
        <w:rPr>
          <w:b/>
        </w:rPr>
        <w:t>:</w:t>
      </w:r>
      <w:r w:rsidR="00C82405">
        <w:rPr>
          <w:bCs/>
        </w:rPr>
        <w:t xml:space="preserve"> User friendly interface. </w:t>
      </w:r>
    </w:p>
    <w:p w14:paraId="2F5EC1A4" w14:textId="77777777" w:rsidR="004D6E25" w:rsidRDefault="004D6E25" w:rsidP="004D6E25">
      <w:pPr>
        <w:spacing w:after="220" w:line="259" w:lineRule="auto"/>
        <w:ind w:left="0" w:right="1768" w:firstLine="0"/>
        <w:rPr>
          <w:b/>
        </w:rPr>
      </w:pPr>
    </w:p>
    <w:tbl>
      <w:tblPr>
        <w:tblStyle w:val="TableGrid"/>
        <w:tblpPr w:leftFromText="180" w:rightFromText="180" w:vertAnchor="text" w:horzAnchor="margin" w:tblpXSpec="center" w:tblpY="706"/>
        <w:tblOverlap w:val="never"/>
        <w:tblW w:w="8296" w:type="dxa"/>
        <w:tblInd w:w="0" w:type="dxa"/>
        <w:tblCellMar>
          <w:top w:w="13" w:type="dxa"/>
          <w:left w:w="149" w:type="dxa"/>
          <w:right w:w="115" w:type="dxa"/>
        </w:tblCellMar>
        <w:tblLook w:val="04A0" w:firstRow="1" w:lastRow="0" w:firstColumn="1" w:lastColumn="0" w:noHBand="0" w:noVBand="1"/>
      </w:tblPr>
      <w:tblGrid>
        <w:gridCol w:w="1357"/>
        <w:gridCol w:w="1500"/>
        <w:gridCol w:w="1164"/>
        <w:gridCol w:w="1024"/>
        <w:gridCol w:w="986"/>
        <w:gridCol w:w="1195"/>
        <w:gridCol w:w="1070"/>
      </w:tblGrid>
      <w:tr w:rsidR="00A653F1" w:rsidRPr="00B50210" w14:paraId="4D4D366A" w14:textId="77777777" w:rsidTr="007C1C04">
        <w:trPr>
          <w:trHeight w:val="361"/>
        </w:trPr>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61379009" w14:textId="77777777" w:rsidR="007C1C04" w:rsidRPr="00B50210" w:rsidRDefault="007C1C04" w:rsidP="007C1C04">
            <w:pPr>
              <w:tabs>
                <w:tab w:val="left" w:pos="792"/>
              </w:tabs>
              <w:spacing w:after="0" w:line="259" w:lineRule="auto"/>
              <w:ind w:left="0" w:right="1" w:firstLine="0"/>
            </w:pPr>
          </w:p>
        </w:tc>
        <w:tc>
          <w:tcPr>
            <w:tcW w:w="1515" w:type="dxa"/>
            <w:tcBorders>
              <w:top w:val="single" w:sz="4" w:space="0" w:color="000000"/>
              <w:left w:val="single" w:sz="4" w:space="0" w:color="000000"/>
              <w:bottom w:val="single" w:sz="4" w:space="0" w:color="000000"/>
              <w:right w:val="single" w:sz="4" w:space="0" w:color="000000"/>
            </w:tcBorders>
            <w:shd w:val="clear" w:color="auto" w:fill="FFFF00"/>
          </w:tcPr>
          <w:p w14:paraId="2B9D92D8" w14:textId="77777777" w:rsidR="007C1C04" w:rsidRPr="00B50210" w:rsidRDefault="007C1C04" w:rsidP="007C1C04">
            <w:pPr>
              <w:spacing w:after="0" w:line="259" w:lineRule="auto"/>
              <w:ind w:left="29" w:right="0" w:firstLine="0"/>
            </w:pPr>
            <w:r w:rsidRPr="00C24EAC">
              <w:rPr>
                <w:b/>
              </w:rPr>
              <w:t>Ease</w:t>
            </w:r>
            <w:r w:rsidRPr="00B50210">
              <w:rPr>
                <w:b/>
              </w:rPr>
              <w:t xml:space="preserve"> of </w:t>
            </w:r>
            <w:r w:rsidRPr="00C24EAC">
              <w:rPr>
                <w:b/>
              </w:rPr>
              <w:t>use</w:t>
            </w:r>
          </w:p>
        </w:tc>
        <w:tc>
          <w:tcPr>
            <w:tcW w:w="1165" w:type="dxa"/>
            <w:tcBorders>
              <w:top w:val="single" w:sz="4" w:space="0" w:color="000000"/>
              <w:left w:val="single" w:sz="4" w:space="0" w:color="000000"/>
              <w:bottom w:val="single" w:sz="4" w:space="0" w:color="000000"/>
              <w:right w:val="single" w:sz="4" w:space="0" w:color="000000"/>
            </w:tcBorders>
            <w:shd w:val="clear" w:color="auto" w:fill="FFFF00"/>
          </w:tcPr>
          <w:p w14:paraId="57173FAF" w14:textId="77777777" w:rsidR="007C1C04" w:rsidRPr="00B50210" w:rsidRDefault="007C1C04" w:rsidP="007C1C04">
            <w:pPr>
              <w:spacing w:after="0" w:line="259" w:lineRule="auto"/>
              <w:ind w:left="0" w:right="0" w:firstLine="0"/>
            </w:pPr>
            <w:r w:rsidRPr="00B50210">
              <w:rPr>
                <w:b/>
              </w:rPr>
              <w:t>Durable</w:t>
            </w:r>
          </w:p>
        </w:tc>
        <w:tc>
          <w:tcPr>
            <w:tcW w:w="995" w:type="dxa"/>
            <w:tcBorders>
              <w:top w:val="single" w:sz="4" w:space="0" w:color="000000"/>
              <w:left w:val="single" w:sz="4" w:space="0" w:color="000000"/>
              <w:bottom w:val="single" w:sz="4" w:space="0" w:color="000000"/>
              <w:right w:val="single" w:sz="4" w:space="0" w:color="000000"/>
            </w:tcBorders>
            <w:shd w:val="clear" w:color="auto" w:fill="FFFF00"/>
          </w:tcPr>
          <w:p w14:paraId="31F306E6" w14:textId="77777777" w:rsidR="007C1C04" w:rsidRPr="009A1214" w:rsidRDefault="00A653F1" w:rsidP="00A653F1">
            <w:pPr>
              <w:spacing w:after="0" w:line="259" w:lineRule="auto"/>
              <w:ind w:left="0" w:right="0" w:firstLine="0"/>
              <w:rPr>
                <w:b/>
                <w:bCs/>
                <w:color w:val="auto"/>
              </w:rPr>
            </w:pPr>
            <w:r>
              <w:rPr>
                <w:b/>
                <w:bCs/>
                <w:color w:val="auto"/>
              </w:rPr>
              <w:t>Reduce human effort</w:t>
            </w:r>
          </w:p>
        </w:tc>
        <w:tc>
          <w:tcPr>
            <w:tcW w:w="990" w:type="dxa"/>
            <w:tcBorders>
              <w:top w:val="single" w:sz="4" w:space="0" w:color="000000"/>
              <w:left w:val="single" w:sz="4" w:space="0" w:color="000000"/>
              <w:bottom w:val="single" w:sz="4" w:space="0" w:color="000000"/>
              <w:right w:val="single" w:sz="4" w:space="0" w:color="000000"/>
            </w:tcBorders>
            <w:shd w:val="clear" w:color="auto" w:fill="FFFF00"/>
          </w:tcPr>
          <w:p w14:paraId="535C75BA" w14:textId="77777777" w:rsidR="007C1C04" w:rsidRPr="00B50210" w:rsidRDefault="007C1C04" w:rsidP="007C1C04">
            <w:pPr>
              <w:spacing w:after="0" w:line="259" w:lineRule="auto"/>
              <w:ind w:left="0" w:right="58" w:firstLine="0"/>
            </w:pPr>
            <w:r w:rsidRPr="00B50210">
              <w:rPr>
                <w:b/>
              </w:rPr>
              <w:t>Cost</w:t>
            </w:r>
          </w:p>
        </w:tc>
        <w:tc>
          <w:tcPr>
            <w:tcW w:w="1197" w:type="dxa"/>
            <w:tcBorders>
              <w:top w:val="single" w:sz="4" w:space="0" w:color="000000"/>
              <w:left w:val="single" w:sz="4" w:space="0" w:color="000000"/>
              <w:bottom w:val="single" w:sz="4" w:space="0" w:color="000000"/>
              <w:right w:val="single" w:sz="4" w:space="0" w:color="000000"/>
            </w:tcBorders>
            <w:shd w:val="clear" w:color="auto" w:fill="FFFF00"/>
          </w:tcPr>
          <w:p w14:paraId="1D1D480C" w14:textId="77777777" w:rsidR="007C1C04" w:rsidRPr="00B50210" w:rsidRDefault="007C1C04" w:rsidP="007C1C04">
            <w:pPr>
              <w:spacing w:after="0" w:line="259" w:lineRule="auto"/>
              <w:ind w:left="16" w:right="0" w:firstLine="0"/>
            </w:pPr>
            <w:r w:rsidRPr="00B50210">
              <w:rPr>
                <w:b/>
              </w:rPr>
              <w:t>Reliable</w:t>
            </w:r>
          </w:p>
        </w:tc>
        <w:tc>
          <w:tcPr>
            <w:tcW w:w="1074" w:type="dxa"/>
            <w:tcBorders>
              <w:top w:val="single" w:sz="4" w:space="0" w:color="000000"/>
              <w:left w:val="single" w:sz="4" w:space="0" w:color="000000"/>
              <w:bottom w:val="single" w:sz="4" w:space="0" w:color="000000"/>
              <w:right w:val="single" w:sz="4" w:space="0" w:color="000000"/>
            </w:tcBorders>
            <w:shd w:val="clear" w:color="auto" w:fill="00B0F0"/>
          </w:tcPr>
          <w:p w14:paraId="0761C848" w14:textId="77777777" w:rsidR="007C1C04" w:rsidRPr="001C7C32" w:rsidRDefault="007C1C04" w:rsidP="007C1C04">
            <w:pPr>
              <w:spacing w:after="0" w:line="259" w:lineRule="auto"/>
              <w:ind w:left="0" w:right="61" w:firstLine="0"/>
              <w:rPr>
                <w:color w:val="000000" w:themeColor="text1"/>
              </w:rPr>
            </w:pPr>
            <w:r w:rsidRPr="001C7C32">
              <w:rPr>
                <w:b/>
                <w:color w:val="000000" w:themeColor="text1"/>
              </w:rPr>
              <w:t>Total</w:t>
            </w:r>
          </w:p>
        </w:tc>
      </w:tr>
      <w:tr w:rsidR="00A653F1" w:rsidRPr="00B50210" w14:paraId="27EB3206" w14:textId="77777777" w:rsidTr="007C1C04">
        <w:trPr>
          <w:trHeight w:val="874"/>
        </w:trPr>
        <w:tc>
          <w:tcPr>
            <w:tcW w:w="1360" w:type="dxa"/>
            <w:tcBorders>
              <w:top w:val="single" w:sz="4" w:space="0" w:color="000000"/>
              <w:left w:val="single" w:sz="4" w:space="0" w:color="000000"/>
              <w:bottom w:val="single" w:sz="4" w:space="0" w:color="000000"/>
              <w:right w:val="single" w:sz="4" w:space="0" w:color="000000"/>
            </w:tcBorders>
            <w:shd w:val="clear" w:color="auto" w:fill="92D050"/>
          </w:tcPr>
          <w:p w14:paraId="262D6C8E" w14:textId="77777777" w:rsidR="007C1C04" w:rsidRPr="00B50210" w:rsidRDefault="007C1C04" w:rsidP="007C1C04">
            <w:pPr>
              <w:spacing w:after="0" w:line="259" w:lineRule="auto"/>
              <w:ind w:left="350" w:right="0" w:hanging="202"/>
            </w:pPr>
            <w:r w:rsidRPr="00B50210">
              <w:rPr>
                <w:b/>
              </w:rPr>
              <w:t>Ease of use</w:t>
            </w:r>
          </w:p>
        </w:tc>
        <w:tc>
          <w:tcPr>
            <w:tcW w:w="151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37AA5A94" w14:textId="77777777" w:rsidR="007C1C04" w:rsidRPr="00B50210" w:rsidRDefault="007C1C04" w:rsidP="007C1C04">
            <w:pPr>
              <w:spacing w:after="0" w:line="259" w:lineRule="auto"/>
              <w:ind w:left="0" w:right="64" w:firstLine="0"/>
            </w:pPr>
            <w:r w:rsidRPr="00B50210">
              <w:rPr>
                <w:b/>
              </w:rPr>
              <w:t>-----</w:t>
            </w:r>
          </w:p>
        </w:tc>
        <w:tc>
          <w:tcPr>
            <w:tcW w:w="116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D61B530" w14:textId="77777777" w:rsidR="007C1C04" w:rsidRPr="00B50210" w:rsidRDefault="007C1C04" w:rsidP="007C1C04">
            <w:pPr>
              <w:spacing w:after="0" w:line="259" w:lineRule="auto"/>
              <w:ind w:left="0" w:right="61" w:firstLine="0"/>
            </w:pPr>
            <w:r w:rsidRPr="00B50210">
              <w:rPr>
                <w:b/>
              </w:rPr>
              <w:t>1</w:t>
            </w:r>
          </w:p>
        </w:tc>
        <w:tc>
          <w:tcPr>
            <w:tcW w:w="99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4870A89C" w14:textId="77777777" w:rsidR="007C1C04" w:rsidRPr="009A1214" w:rsidRDefault="007C1C04" w:rsidP="007C1C04">
            <w:pPr>
              <w:spacing w:after="0" w:line="259" w:lineRule="auto"/>
              <w:ind w:left="0" w:right="61" w:firstLine="0"/>
              <w:rPr>
                <w:color w:val="auto"/>
              </w:rPr>
            </w:pPr>
            <w:r w:rsidRPr="009A1214">
              <w:rPr>
                <w:b/>
                <w:color w:val="auto"/>
              </w:rPr>
              <w:t>1</w:t>
            </w:r>
          </w:p>
        </w:tc>
        <w:tc>
          <w:tcPr>
            <w:tcW w:w="99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25014F07" w14:textId="77777777" w:rsidR="007C1C04" w:rsidRPr="00B50210" w:rsidRDefault="007C1C04" w:rsidP="007C1C04">
            <w:pPr>
              <w:spacing w:after="0" w:line="259" w:lineRule="auto"/>
              <w:ind w:left="0" w:right="59" w:firstLine="0"/>
            </w:pPr>
            <w:r w:rsidRPr="00B50210">
              <w:rPr>
                <w:b/>
              </w:rPr>
              <w:t>1</w:t>
            </w:r>
          </w:p>
        </w:tc>
        <w:tc>
          <w:tcPr>
            <w:tcW w:w="119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3E4177AA" w14:textId="77777777" w:rsidR="007C1C04" w:rsidRPr="00B50210" w:rsidRDefault="007C1C04" w:rsidP="007C1C04">
            <w:pPr>
              <w:spacing w:after="0" w:line="259" w:lineRule="auto"/>
              <w:ind w:left="0" w:right="62" w:firstLine="0"/>
            </w:pPr>
            <w:r w:rsidRPr="00B50210">
              <w:rPr>
                <w:b/>
              </w:rPr>
              <w:t>0</w:t>
            </w:r>
          </w:p>
        </w:tc>
        <w:tc>
          <w:tcPr>
            <w:tcW w:w="1074"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0989078" w14:textId="77777777" w:rsidR="007C1C04" w:rsidRPr="00B50210" w:rsidRDefault="007C1C04" w:rsidP="007C1C04">
            <w:pPr>
              <w:spacing w:after="0" w:line="259" w:lineRule="auto"/>
              <w:ind w:left="0" w:right="61" w:firstLine="0"/>
            </w:pPr>
            <w:r w:rsidRPr="00B50210">
              <w:rPr>
                <w:b/>
              </w:rPr>
              <w:t>3</w:t>
            </w:r>
          </w:p>
        </w:tc>
      </w:tr>
      <w:tr w:rsidR="00A653F1" w:rsidRPr="00B50210" w14:paraId="1B66DC16" w14:textId="77777777" w:rsidTr="007C1C04">
        <w:trPr>
          <w:trHeight w:val="875"/>
        </w:trPr>
        <w:tc>
          <w:tcPr>
            <w:tcW w:w="1360" w:type="dxa"/>
            <w:tcBorders>
              <w:top w:val="single" w:sz="4" w:space="0" w:color="000000"/>
              <w:left w:val="single" w:sz="4" w:space="0" w:color="000000"/>
              <w:bottom w:val="single" w:sz="4" w:space="0" w:color="000000"/>
              <w:right w:val="single" w:sz="4" w:space="0" w:color="000000"/>
            </w:tcBorders>
            <w:shd w:val="clear" w:color="auto" w:fill="92D050"/>
          </w:tcPr>
          <w:p w14:paraId="04EACF59" w14:textId="77777777" w:rsidR="007C1C04" w:rsidRPr="00B50210" w:rsidRDefault="007C1C04" w:rsidP="007C1C04">
            <w:pPr>
              <w:spacing w:after="0" w:line="259" w:lineRule="auto"/>
              <w:ind w:left="0" w:right="61" w:firstLine="0"/>
            </w:pPr>
            <w:r w:rsidRPr="00B50210">
              <w:rPr>
                <w:b/>
              </w:rPr>
              <w:t>Durable</w:t>
            </w:r>
          </w:p>
        </w:tc>
        <w:tc>
          <w:tcPr>
            <w:tcW w:w="151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3F214187" w14:textId="77777777" w:rsidR="007C1C04" w:rsidRPr="00B50210" w:rsidRDefault="007C1C04" w:rsidP="007C1C04">
            <w:pPr>
              <w:spacing w:after="0" w:line="259" w:lineRule="auto"/>
              <w:ind w:left="0" w:right="59" w:firstLine="0"/>
            </w:pPr>
            <w:r w:rsidRPr="00B50210">
              <w:rPr>
                <w:b/>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9DBBAB8" w14:textId="77777777" w:rsidR="007C1C04" w:rsidRPr="00B50210" w:rsidRDefault="007C1C04" w:rsidP="007C1C04">
            <w:pPr>
              <w:spacing w:after="0" w:line="259" w:lineRule="auto"/>
              <w:ind w:left="0" w:right="61" w:firstLine="0"/>
            </w:pPr>
            <w:r w:rsidRPr="00B50210">
              <w:rPr>
                <w:b/>
              </w:rPr>
              <w:t>-----</w:t>
            </w:r>
          </w:p>
        </w:tc>
        <w:tc>
          <w:tcPr>
            <w:tcW w:w="99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D972D82" w14:textId="77777777" w:rsidR="007C1C04" w:rsidRPr="00B50210" w:rsidRDefault="007C1C04" w:rsidP="007C1C04">
            <w:pPr>
              <w:spacing w:after="0" w:line="259" w:lineRule="auto"/>
              <w:ind w:left="0" w:right="61" w:firstLine="0"/>
            </w:pPr>
            <w:r w:rsidRPr="00B50210">
              <w:rPr>
                <w:b/>
              </w:rPr>
              <w:t>0</w:t>
            </w:r>
          </w:p>
        </w:tc>
        <w:tc>
          <w:tcPr>
            <w:tcW w:w="99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2BB9E06B" w14:textId="77777777" w:rsidR="007C1C04" w:rsidRPr="00B50210" w:rsidRDefault="007C1C04" w:rsidP="007C1C04">
            <w:pPr>
              <w:spacing w:after="0" w:line="259" w:lineRule="auto"/>
              <w:ind w:left="0" w:right="59" w:firstLine="0"/>
            </w:pPr>
            <w:r w:rsidRPr="00B50210">
              <w:rPr>
                <w:b/>
              </w:rPr>
              <w:t>0</w:t>
            </w:r>
          </w:p>
        </w:tc>
        <w:tc>
          <w:tcPr>
            <w:tcW w:w="119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4E33D05" w14:textId="77777777" w:rsidR="007C1C04" w:rsidRPr="00B50210" w:rsidRDefault="007C1C04" w:rsidP="007C1C04">
            <w:pPr>
              <w:spacing w:after="0" w:line="259" w:lineRule="auto"/>
              <w:ind w:left="0" w:right="62" w:firstLine="0"/>
            </w:pPr>
            <w:r w:rsidRPr="00B50210">
              <w:rPr>
                <w:b/>
              </w:rPr>
              <w:t>0</w:t>
            </w:r>
          </w:p>
        </w:tc>
        <w:tc>
          <w:tcPr>
            <w:tcW w:w="1074"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6CA89B9E" w14:textId="77777777" w:rsidR="007C1C04" w:rsidRPr="00B50210" w:rsidRDefault="007C1C04" w:rsidP="007C1C04">
            <w:pPr>
              <w:spacing w:after="0" w:line="259" w:lineRule="auto"/>
              <w:ind w:left="0" w:right="61" w:firstLine="0"/>
            </w:pPr>
            <w:r w:rsidRPr="00B50210">
              <w:rPr>
                <w:b/>
              </w:rPr>
              <w:t>0</w:t>
            </w:r>
          </w:p>
        </w:tc>
      </w:tr>
      <w:tr w:rsidR="00A653F1" w:rsidRPr="00B50210" w14:paraId="040DA9F2" w14:textId="77777777" w:rsidTr="007C1C04">
        <w:trPr>
          <w:trHeight w:val="875"/>
        </w:trPr>
        <w:tc>
          <w:tcPr>
            <w:tcW w:w="1360" w:type="dxa"/>
            <w:tcBorders>
              <w:top w:val="single" w:sz="4" w:space="0" w:color="000000"/>
              <w:left w:val="single" w:sz="4" w:space="0" w:color="000000"/>
              <w:bottom w:val="single" w:sz="4" w:space="0" w:color="000000"/>
              <w:right w:val="single" w:sz="4" w:space="0" w:color="000000"/>
            </w:tcBorders>
            <w:shd w:val="clear" w:color="auto" w:fill="92D050"/>
          </w:tcPr>
          <w:p w14:paraId="5415E9D2" w14:textId="77777777" w:rsidR="007C1C04" w:rsidRPr="00B50210" w:rsidRDefault="004774A5" w:rsidP="007C1C04">
            <w:pPr>
              <w:spacing w:after="0" w:line="259" w:lineRule="auto"/>
              <w:ind w:left="0" w:right="63" w:firstLine="0"/>
            </w:pPr>
            <w:r>
              <w:rPr>
                <w:b/>
                <w:bCs/>
                <w:color w:val="auto"/>
              </w:rPr>
              <w:t>Reduce human effort</w:t>
            </w:r>
          </w:p>
        </w:tc>
        <w:tc>
          <w:tcPr>
            <w:tcW w:w="151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67B7EF1C" w14:textId="77777777" w:rsidR="007C1C04" w:rsidRPr="00B50210" w:rsidRDefault="007C1C04" w:rsidP="007C1C04">
            <w:pPr>
              <w:spacing w:after="0" w:line="259" w:lineRule="auto"/>
              <w:ind w:left="0" w:right="59" w:firstLine="0"/>
            </w:pPr>
            <w:r w:rsidRPr="00B50210">
              <w:rPr>
                <w:b/>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65CEC80" w14:textId="77777777" w:rsidR="007C1C04" w:rsidRPr="00B50210" w:rsidRDefault="007C1C04" w:rsidP="007C1C04">
            <w:pPr>
              <w:spacing w:after="0" w:line="259" w:lineRule="auto"/>
              <w:ind w:left="0" w:right="61" w:firstLine="0"/>
            </w:pPr>
            <w:r w:rsidRPr="00B50210">
              <w:rPr>
                <w:b/>
              </w:rPr>
              <w:t>1</w:t>
            </w:r>
          </w:p>
        </w:tc>
        <w:tc>
          <w:tcPr>
            <w:tcW w:w="99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5E9B07D" w14:textId="77777777" w:rsidR="007C1C04" w:rsidRPr="00B50210" w:rsidRDefault="007C1C04" w:rsidP="007C1C04">
            <w:pPr>
              <w:spacing w:after="0" w:line="259" w:lineRule="auto"/>
              <w:ind w:left="0" w:right="65" w:firstLine="0"/>
            </w:pPr>
            <w:r w:rsidRPr="00B5021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124518C" w14:textId="77777777" w:rsidR="007C1C04" w:rsidRPr="00B50210" w:rsidRDefault="007C1C04" w:rsidP="007C1C04">
            <w:pPr>
              <w:spacing w:after="0" w:line="259" w:lineRule="auto"/>
              <w:ind w:left="0" w:right="59" w:firstLine="0"/>
            </w:pPr>
            <w:r w:rsidRPr="00B50210">
              <w:rPr>
                <w:b/>
              </w:rPr>
              <w:t>1</w:t>
            </w:r>
          </w:p>
        </w:tc>
        <w:tc>
          <w:tcPr>
            <w:tcW w:w="119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9595329" w14:textId="77777777" w:rsidR="007C1C04" w:rsidRPr="00B50210" w:rsidRDefault="007C1C04" w:rsidP="007C1C04">
            <w:pPr>
              <w:spacing w:after="0" w:line="259" w:lineRule="auto"/>
              <w:ind w:left="0" w:right="62" w:firstLine="0"/>
            </w:pPr>
            <w:r w:rsidRPr="00B50210">
              <w:rPr>
                <w:b/>
              </w:rPr>
              <w:t>0</w:t>
            </w:r>
          </w:p>
        </w:tc>
        <w:tc>
          <w:tcPr>
            <w:tcW w:w="1074"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2D80392" w14:textId="77777777" w:rsidR="007C1C04" w:rsidRPr="00B50210" w:rsidRDefault="007C1C04" w:rsidP="007C1C04">
            <w:pPr>
              <w:spacing w:after="0" w:line="259" w:lineRule="auto"/>
              <w:ind w:left="0" w:right="61" w:firstLine="0"/>
            </w:pPr>
            <w:r w:rsidRPr="00B50210">
              <w:rPr>
                <w:b/>
              </w:rPr>
              <w:t>2</w:t>
            </w:r>
          </w:p>
        </w:tc>
      </w:tr>
      <w:tr w:rsidR="00A653F1" w:rsidRPr="00B50210" w14:paraId="0EE69294" w14:textId="77777777" w:rsidTr="007C1C04">
        <w:trPr>
          <w:trHeight w:val="874"/>
        </w:trPr>
        <w:tc>
          <w:tcPr>
            <w:tcW w:w="1360" w:type="dxa"/>
            <w:tcBorders>
              <w:top w:val="single" w:sz="4" w:space="0" w:color="000000"/>
              <w:left w:val="single" w:sz="4" w:space="0" w:color="000000"/>
              <w:bottom w:val="single" w:sz="4" w:space="0" w:color="000000"/>
              <w:right w:val="single" w:sz="4" w:space="0" w:color="000000"/>
            </w:tcBorders>
            <w:shd w:val="clear" w:color="auto" w:fill="92D050"/>
          </w:tcPr>
          <w:p w14:paraId="1B3D5B58" w14:textId="77777777" w:rsidR="007C1C04" w:rsidRPr="00B50210" w:rsidRDefault="007C1C04" w:rsidP="007C1C04">
            <w:pPr>
              <w:spacing w:after="0" w:line="259" w:lineRule="auto"/>
              <w:ind w:left="0" w:right="60" w:firstLine="0"/>
            </w:pPr>
            <w:r w:rsidRPr="00B50210">
              <w:rPr>
                <w:b/>
              </w:rPr>
              <w:t>Cost</w:t>
            </w:r>
          </w:p>
        </w:tc>
        <w:tc>
          <w:tcPr>
            <w:tcW w:w="151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BE5FBD0" w14:textId="77777777" w:rsidR="007C1C04" w:rsidRPr="00B50210" w:rsidRDefault="007C1C04" w:rsidP="007C1C04">
            <w:pPr>
              <w:spacing w:after="0" w:line="259" w:lineRule="auto"/>
              <w:ind w:left="0" w:right="59" w:firstLine="0"/>
            </w:pPr>
            <w:r w:rsidRPr="00B50210">
              <w:rPr>
                <w:b/>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60FA20EB" w14:textId="77777777" w:rsidR="007C1C04" w:rsidRPr="00B50210" w:rsidRDefault="007C1C04" w:rsidP="007C1C04">
            <w:pPr>
              <w:spacing w:after="0" w:line="259" w:lineRule="auto"/>
              <w:ind w:left="0" w:right="61" w:firstLine="0"/>
            </w:pPr>
            <w:r w:rsidRPr="00B50210">
              <w:rPr>
                <w:b/>
              </w:rPr>
              <w:t>1</w:t>
            </w:r>
          </w:p>
        </w:tc>
        <w:tc>
          <w:tcPr>
            <w:tcW w:w="99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6CDC6B6" w14:textId="77777777" w:rsidR="007C1C04" w:rsidRPr="00B50210" w:rsidRDefault="007C1C04" w:rsidP="007C1C04">
            <w:pPr>
              <w:spacing w:after="0" w:line="259" w:lineRule="auto"/>
              <w:ind w:left="0" w:right="61" w:firstLine="0"/>
            </w:pPr>
            <w:r w:rsidRPr="00B50210">
              <w:rPr>
                <w:b/>
              </w:rPr>
              <w:t>0</w:t>
            </w:r>
          </w:p>
        </w:tc>
        <w:tc>
          <w:tcPr>
            <w:tcW w:w="99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4F4D312C" w14:textId="77777777" w:rsidR="007C1C04" w:rsidRPr="00B50210" w:rsidRDefault="007C1C04" w:rsidP="007C1C04">
            <w:pPr>
              <w:spacing w:after="0" w:line="259" w:lineRule="auto"/>
              <w:ind w:left="0" w:right="63" w:firstLine="0"/>
            </w:pPr>
            <w:r w:rsidRPr="00B50210">
              <w:rPr>
                <w:b/>
              </w:rPr>
              <w:t>-----</w:t>
            </w:r>
          </w:p>
        </w:tc>
        <w:tc>
          <w:tcPr>
            <w:tcW w:w="119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5F6444F7" w14:textId="77777777" w:rsidR="007C1C04" w:rsidRPr="00B50210" w:rsidRDefault="007C1C04" w:rsidP="007C1C04">
            <w:pPr>
              <w:spacing w:after="0" w:line="259" w:lineRule="auto"/>
              <w:ind w:left="0" w:right="62" w:firstLine="0"/>
            </w:pPr>
            <w:r w:rsidRPr="00B50210">
              <w:rPr>
                <w:b/>
              </w:rPr>
              <w:t>0</w:t>
            </w:r>
          </w:p>
        </w:tc>
        <w:tc>
          <w:tcPr>
            <w:tcW w:w="1074"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24B6ABB9" w14:textId="77777777" w:rsidR="007C1C04" w:rsidRPr="00B50210" w:rsidRDefault="007C1C04" w:rsidP="007C1C04">
            <w:pPr>
              <w:spacing w:after="0" w:line="259" w:lineRule="auto"/>
              <w:ind w:left="0" w:right="61" w:firstLine="0"/>
            </w:pPr>
            <w:r w:rsidRPr="00B50210">
              <w:rPr>
                <w:b/>
              </w:rPr>
              <w:t>1</w:t>
            </w:r>
          </w:p>
        </w:tc>
      </w:tr>
      <w:tr w:rsidR="00A653F1" w:rsidRPr="00B50210" w14:paraId="49A20922" w14:textId="77777777" w:rsidTr="007C1C04">
        <w:trPr>
          <w:trHeight w:val="872"/>
        </w:trPr>
        <w:tc>
          <w:tcPr>
            <w:tcW w:w="1360" w:type="dxa"/>
            <w:tcBorders>
              <w:top w:val="single" w:sz="4" w:space="0" w:color="000000"/>
              <w:left w:val="single" w:sz="4" w:space="0" w:color="000000"/>
              <w:right w:val="single" w:sz="4" w:space="0" w:color="000000"/>
            </w:tcBorders>
            <w:shd w:val="clear" w:color="auto" w:fill="92D050"/>
          </w:tcPr>
          <w:p w14:paraId="3E91FE59" w14:textId="77777777" w:rsidR="007C1C04" w:rsidRPr="00B50210" w:rsidRDefault="007C1C04" w:rsidP="007C1C04">
            <w:pPr>
              <w:spacing w:after="0" w:line="259" w:lineRule="auto"/>
              <w:ind w:left="0" w:right="61" w:firstLine="0"/>
            </w:pPr>
            <w:r w:rsidRPr="00B50210">
              <w:rPr>
                <w:b/>
              </w:rPr>
              <w:t>Reliable</w:t>
            </w:r>
          </w:p>
        </w:tc>
        <w:tc>
          <w:tcPr>
            <w:tcW w:w="151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1D77A39" w14:textId="77777777" w:rsidR="007C1C04" w:rsidRPr="00B50210" w:rsidRDefault="007C1C04" w:rsidP="007C1C04">
            <w:pPr>
              <w:spacing w:after="0" w:line="259" w:lineRule="auto"/>
              <w:ind w:left="0" w:right="59" w:firstLine="0"/>
            </w:pPr>
            <w:r w:rsidRPr="00B50210">
              <w:rPr>
                <w:b/>
              </w:rPr>
              <w:t>1</w:t>
            </w:r>
          </w:p>
        </w:tc>
        <w:tc>
          <w:tcPr>
            <w:tcW w:w="116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427880AC" w14:textId="77777777" w:rsidR="007C1C04" w:rsidRPr="00B50210" w:rsidRDefault="007C1C04" w:rsidP="007C1C04">
            <w:pPr>
              <w:spacing w:after="0" w:line="259" w:lineRule="auto"/>
              <w:ind w:left="0" w:right="61" w:firstLine="0"/>
            </w:pPr>
            <w:r w:rsidRPr="00B50210">
              <w:rPr>
                <w:b/>
              </w:rPr>
              <w:t>1</w:t>
            </w:r>
          </w:p>
        </w:tc>
        <w:tc>
          <w:tcPr>
            <w:tcW w:w="99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23ED2785" w14:textId="77777777" w:rsidR="007C1C04" w:rsidRPr="00B50210" w:rsidRDefault="007C1C04" w:rsidP="007C1C04">
            <w:pPr>
              <w:spacing w:after="0" w:line="259" w:lineRule="auto"/>
              <w:ind w:left="0" w:right="61" w:firstLine="0"/>
            </w:pPr>
            <w:r w:rsidRPr="00B50210">
              <w:rPr>
                <w:b/>
              </w:rPr>
              <w:t>1</w:t>
            </w:r>
          </w:p>
        </w:tc>
        <w:tc>
          <w:tcPr>
            <w:tcW w:w="99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5C11EC69" w14:textId="77777777" w:rsidR="007C1C04" w:rsidRPr="00B50210" w:rsidRDefault="007C1C04" w:rsidP="007C1C04">
            <w:pPr>
              <w:spacing w:after="0" w:line="259" w:lineRule="auto"/>
              <w:ind w:left="0" w:right="59" w:firstLine="0"/>
            </w:pPr>
            <w:r w:rsidRPr="00B50210">
              <w:rPr>
                <w:b/>
              </w:rPr>
              <w:t>1</w:t>
            </w:r>
          </w:p>
        </w:tc>
        <w:tc>
          <w:tcPr>
            <w:tcW w:w="119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36A762D8" w14:textId="77777777" w:rsidR="007C1C04" w:rsidRPr="00B50210" w:rsidRDefault="007C1C04" w:rsidP="007C1C04">
            <w:pPr>
              <w:spacing w:after="0" w:line="259" w:lineRule="auto"/>
              <w:ind w:left="0" w:right="66" w:firstLine="0"/>
            </w:pPr>
            <w:r w:rsidRPr="00B50210">
              <w:rPr>
                <w:b/>
              </w:rPr>
              <w:t>-----</w:t>
            </w:r>
          </w:p>
        </w:tc>
        <w:tc>
          <w:tcPr>
            <w:tcW w:w="1074"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4E87C51F" w14:textId="77777777" w:rsidR="007C1C04" w:rsidRPr="00B50210" w:rsidRDefault="007C1C04" w:rsidP="007C1C04">
            <w:pPr>
              <w:spacing w:after="0" w:line="259" w:lineRule="auto"/>
              <w:ind w:left="0" w:right="61" w:firstLine="0"/>
            </w:pPr>
            <w:r w:rsidRPr="00B50210">
              <w:rPr>
                <w:b/>
              </w:rPr>
              <w:t>4</w:t>
            </w:r>
          </w:p>
        </w:tc>
      </w:tr>
    </w:tbl>
    <w:p w14:paraId="68453324" w14:textId="77777777" w:rsidR="004D6E25" w:rsidRPr="00B50210" w:rsidRDefault="004D6E25" w:rsidP="004D6E25">
      <w:pPr>
        <w:spacing w:after="220" w:line="259" w:lineRule="auto"/>
        <w:ind w:left="0" w:right="1768" w:firstLine="0"/>
      </w:pPr>
    </w:p>
    <w:p w14:paraId="41C7EB75" w14:textId="77777777" w:rsidR="0001346C" w:rsidRPr="00B50210" w:rsidRDefault="0001346C" w:rsidP="0001346C">
      <w:pPr>
        <w:spacing w:after="0" w:line="259" w:lineRule="auto"/>
        <w:ind w:left="811" w:right="0" w:firstLine="0"/>
      </w:pPr>
    </w:p>
    <w:tbl>
      <w:tblPr>
        <w:tblStyle w:val="TableGrid"/>
        <w:tblpPr w:leftFromText="180" w:rightFromText="180" w:vertAnchor="page" w:horzAnchor="margin" w:tblpY="6896"/>
        <w:tblW w:w="8233" w:type="dxa"/>
        <w:tblInd w:w="0" w:type="dxa"/>
        <w:tblLook w:val="04A0" w:firstRow="1" w:lastRow="0" w:firstColumn="1" w:lastColumn="0" w:noHBand="0" w:noVBand="1"/>
      </w:tblPr>
      <w:tblGrid>
        <w:gridCol w:w="2807"/>
        <w:gridCol w:w="803"/>
        <w:gridCol w:w="1564"/>
        <w:gridCol w:w="1721"/>
        <w:gridCol w:w="207"/>
        <w:gridCol w:w="1131"/>
      </w:tblGrid>
      <w:tr w:rsidR="005755D9" w:rsidRPr="00B50210" w14:paraId="63945928" w14:textId="77777777" w:rsidTr="005755D9">
        <w:trPr>
          <w:trHeight w:val="361"/>
        </w:trPr>
        <w:tc>
          <w:tcPr>
            <w:tcW w:w="2807" w:type="dxa"/>
            <w:tcBorders>
              <w:top w:val="nil"/>
              <w:left w:val="nil"/>
              <w:bottom w:val="nil"/>
              <w:right w:val="nil"/>
            </w:tcBorders>
          </w:tcPr>
          <w:p w14:paraId="2DA0B941" w14:textId="77777777" w:rsidR="008C09C9" w:rsidRPr="0001346C" w:rsidRDefault="008C09C9" w:rsidP="008C09C9">
            <w:pPr>
              <w:spacing w:after="0" w:line="259" w:lineRule="auto"/>
              <w:ind w:left="0" w:right="0" w:firstLine="0"/>
              <w:rPr>
                <w:b/>
              </w:rPr>
            </w:pPr>
          </w:p>
        </w:tc>
        <w:tc>
          <w:tcPr>
            <w:tcW w:w="803" w:type="dxa"/>
            <w:tcBorders>
              <w:top w:val="nil"/>
              <w:left w:val="nil"/>
              <w:bottom w:val="nil"/>
              <w:right w:val="nil"/>
            </w:tcBorders>
          </w:tcPr>
          <w:p w14:paraId="09EFAC9D" w14:textId="77777777" w:rsidR="008C09C9" w:rsidRPr="00B50210" w:rsidRDefault="008C09C9" w:rsidP="008C09C9">
            <w:pPr>
              <w:spacing w:after="160" w:line="259" w:lineRule="auto"/>
              <w:ind w:left="0" w:right="0" w:firstLine="0"/>
            </w:pPr>
          </w:p>
        </w:tc>
        <w:tc>
          <w:tcPr>
            <w:tcW w:w="1564" w:type="dxa"/>
            <w:tcBorders>
              <w:top w:val="nil"/>
              <w:left w:val="nil"/>
              <w:bottom w:val="nil"/>
              <w:right w:val="nil"/>
            </w:tcBorders>
          </w:tcPr>
          <w:p w14:paraId="4ABDA6C7" w14:textId="77777777" w:rsidR="008C09C9" w:rsidRPr="00B50210" w:rsidRDefault="008C09C9" w:rsidP="008C09C9">
            <w:pPr>
              <w:spacing w:after="0" w:line="259" w:lineRule="auto"/>
              <w:ind w:left="0" w:right="0" w:firstLine="0"/>
            </w:pPr>
          </w:p>
        </w:tc>
        <w:tc>
          <w:tcPr>
            <w:tcW w:w="1721" w:type="dxa"/>
            <w:tcBorders>
              <w:top w:val="nil"/>
              <w:left w:val="nil"/>
              <w:bottom w:val="nil"/>
              <w:right w:val="nil"/>
            </w:tcBorders>
          </w:tcPr>
          <w:p w14:paraId="68B3EC6B" w14:textId="77777777" w:rsidR="008C09C9" w:rsidRPr="00B50210" w:rsidRDefault="00151952" w:rsidP="008C09C9">
            <w:pPr>
              <w:spacing w:after="0" w:line="259" w:lineRule="auto"/>
              <w:ind w:left="0" w:right="0" w:firstLine="0"/>
            </w:pPr>
            <w:r>
              <w:rPr>
                <w:b/>
                <w:sz w:val="18"/>
              </w:rPr>
              <w:t>Chart 3.</w:t>
            </w:r>
            <w:r w:rsidR="004C5A40">
              <w:rPr>
                <w:b/>
                <w:sz w:val="18"/>
              </w:rPr>
              <w:t xml:space="preserve"> PCC</w:t>
            </w:r>
          </w:p>
        </w:tc>
        <w:tc>
          <w:tcPr>
            <w:tcW w:w="207" w:type="dxa"/>
            <w:tcBorders>
              <w:top w:val="nil"/>
              <w:left w:val="nil"/>
              <w:bottom w:val="nil"/>
              <w:right w:val="nil"/>
            </w:tcBorders>
          </w:tcPr>
          <w:p w14:paraId="5981B3B0" w14:textId="77777777" w:rsidR="008C09C9" w:rsidRPr="00B50210" w:rsidRDefault="008C09C9" w:rsidP="008C09C9">
            <w:pPr>
              <w:spacing w:after="160" w:line="259" w:lineRule="auto"/>
              <w:ind w:left="0" w:right="0" w:firstLine="0"/>
            </w:pPr>
          </w:p>
        </w:tc>
        <w:tc>
          <w:tcPr>
            <w:tcW w:w="1131" w:type="dxa"/>
            <w:tcBorders>
              <w:top w:val="nil"/>
              <w:left w:val="nil"/>
              <w:bottom w:val="nil"/>
              <w:right w:val="nil"/>
            </w:tcBorders>
          </w:tcPr>
          <w:p w14:paraId="5FD75993" w14:textId="77777777" w:rsidR="008C09C9" w:rsidRPr="00B50210" w:rsidRDefault="008C09C9" w:rsidP="008C09C9">
            <w:pPr>
              <w:tabs>
                <w:tab w:val="center" w:pos="1057"/>
              </w:tabs>
              <w:spacing w:after="0" w:line="259" w:lineRule="auto"/>
              <w:ind w:left="0" w:right="0" w:firstLine="0"/>
            </w:pPr>
          </w:p>
        </w:tc>
      </w:tr>
      <w:tr w:rsidR="005755D9" w:rsidRPr="00B50210" w14:paraId="715E88A8" w14:textId="77777777" w:rsidTr="005755D9">
        <w:trPr>
          <w:trHeight w:val="267"/>
        </w:trPr>
        <w:tc>
          <w:tcPr>
            <w:tcW w:w="2807" w:type="dxa"/>
            <w:tcBorders>
              <w:top w:val="nil"/>
              <w:left w:val="nil"/>
              <w:bottom w:val="nil"/>
              <w:right w:val="nil"/>
            </w:tcBorders>
          </w:tcPr>
          <w:p w14:paraId="4D2D3DEE" w14:textId="77777777" w:rsidR="008C09C9" w:rsidRPr="00B50210" w:rsidRDefault="008C09C9" w:rsidP="008C09C9">
            <w:pPr>
              <w:spacing w:after="0" w:line="259" w:lineRule="auto"/>
              <w:ind w:left="0" w:right="0" w:firstLine="0"/>
            </w:pPr>
          </w:p>
        </w:tc>
        <w:tc>
          <w:tcPr>
            <w:tcW w:w="803" w:type="dxa"/>
            <w:tcBorders>
              <w:top w:val="nil"/>
              <w:left w:val="nil"/>
              <w:bottom w:val="nil"/>
              <w:right w:val="nil"/>
            </w:tcBorders>
          </w:tcPr>
          <w:p w14:paraId="5BADAA9A" w14:textId="77777777" w:rsidR="008C09C9" w:rsidRPr="00B50210" w:rsidRDefault="008C09C9" w:rsidP="008C09C9">
            <w:pPr>
              <w:spacing w:after="0" w:line="259" w:lineRule="auto"/>
              <w:ind w:left="427" w:right="0" w:firstLine="0"/>
            </w:pPr>
          </w:p>
        </w:tc>
        <w:tc>
          <w:tcPr>
            <w:tcW w:w="1564" w:type="dxa"/>
            <w:tcBorders>
              <w:top w:val="nil"/>
              <w:left w:val="nil"/>
              <w:bottom w:val="nil"/>
              <w:right w:val="nil"/>
            </w:tcBorders>
          </w:tcPr>
          <w:p w14:paraId="3076B94D" w14:textId="77777777" w:rsidR="008C09C9" w:rsidRPr="00B50210" w:rsidRDefault="008C09C9" w:rsidP="008C09C9">
            <w:pPr>
              <w:spacing w:after="0" w:line="259" w:lineRule="auto"/>
              <w:ind w:left="0" w:right="0" w:firstLine="0"/>
            </w:pPr>
          </w:p>
        </w:tc>
        <w:tc>
          <w:tcPr>
            <w:tcW w:w="1721" w:type="dxa"/>
            <w:tcBorders>
              <w:top w:val="nil"/>
              <w:left w:val="nil"/>
              <w:bottom w:val="nil"/>
              <w:right w:val="nil"/>
            </w:tcBorders>
          </w:tcPr>
          <w:p w14:paraId="55AF9344" w14:textId="77777777" w:rsidR="008C09C9" w:rsidRPr="00B50210" w:rsidRDefault="008C09C9" w:rsidP="008C09C9">
            <w:pPr>
              <w:spacing w:after="0" w:line="259" w:lineRule="auto"/>
              <w:ind w:left="0" w:right="0" w:firstLine="0"/>
            </w:pPr>
          </w:p>
        </w:tc>
        <w:tc>
          <w:tcPr>
            <w:tcW w:w="207" w:type="dxa"/>
            <w:tcBorders>
              <w:top w:val="nil"/>
              <w:left w:val="nil"/>
              <w:bottom w:val="nil"/>
              <w:right w:val="nil"/>
            </w:tcBorders>
          </w:tcPr>
          <w:p w14:paraId="4BB17ECE" w14:textId="77777777" w:rsidR="008C09C9" w:rsidRPr="00B50210" w:rsidRDefault="008C09C9" w:rsidP="008C09C9">
            <w:pPr>
              <w:spacing w:after="0" w:line="259" w:lineRule="auto"/>
              <w:ind w:left="0" w:right="0" w:firstLine="0"/>
            </w:pPr>
          </w:p>
        </w:tc>
        <w:tc>
          <w:tcPr>
            <w:tcW w:w="1131" w:type="dxa"/>
            <w:tcBorders>
              <w:top w:val="nil"/>
              <w:left w:val="nil"/>
              <w:bottom w:val="nil"/>
              <w:right w:val="nil"/>
            </w:tcBorders>
          </w:tcPr>
          <w:p w14:paraId="735A7C46" w14:textId="77777777" w:rsidR="008C09C9" w:rsidRPr="00B50210" w:rsidRDefault="008C09C9" w:rsidP="008C09C9">
            <w:pPr>
              <w:spacing w:after="0" w:line="259" w:lineRule="auto"/>
              <w:ind w:left="0" w:right="0" w:firstLine="0"/>
            </w:pPr>
          </w:p>
        </w:tc>
      </w:tr>
      <w:tr w:rsidR="005755D9" w:rsidRPr="00B50210" w14:paraId="04EE70EA" w14:textId="77777777" w:rsidTr="005755D9">
        <w:trPr>
          <w:trHeight w:val="320"/>
        </w:trPr>
        <w:tc>
          <w:tcPr>
            <w:tcW w:w="2807" w:type="dxa"/>
            <w:tcBorders>
              <w:top w:val="nil"/>
              <w:left w:val="nil"/>
              <w:bottom w:val="nil"/>
              <w:right w:val="nil"/>
            </w:tcBorders>
          </w:tcPr>
          <w:p w14:paraId="52AD7F5B" w14:textId="77777777" w:rsidR="008C09C9" w:rsidRPr="00B50210" w:rsidRDefault="008C09C9" w:rsidP="008C09C9">
            <w:pPr>
              <w:spacing w:after="0" w:line="259" w:lineRule="auto"/>
              <w:ind w:left="0" w:right="0" w:firstLine="0"/>
            </w:pPr>
          </w:p>
        </w:tc>
        <w:tc>
          <w:tcPr>
            <w:tcW w:w="803" w:type="dxa"/>
            <w:tcBorders>
              <w:top w:val="nil"/>
              <w:left w:val="nil"/>
              <w:bottom w:val="nil"/>
              <w:right w:val="nil"/>
            </w:tcBorders>
          </w:tcPr>
          <w:p w14:paraId="64FB964E" w14:textId="77777777" w:rsidR="008C09C9" w:rsidRPr="00B50210" w:rsidRDefault="008C09C9" w:rsidP="008C09C9">
            <w:pPr>
              <w:spacing w:after="160" w:line="259" w:lineRule="auto"/>
              <w:ind w:left="0" w:right="0" w:firstLine="0"/>
            </w:pPr>
          </w:p>
        </w:tc>
        <w:tc>
          <w:tcPr>
            <w:tcW w:w="1564" w:type="dxa"/>
            <w:tcBorders>
              <w:top w:val="nil"/>
              <w:left w:val="nil"/>
              <w:bottom w:val="nil"/>
              <w:right w:val="nil"/>
            </w:tcBorders>
          </w:tcPr>
          <w:p w14:paraId="22C21CC8" w14:textId="77777777" w:rsidR="008C09C9" w:rsidRPr="00B50210" w:rsidRDefault="008C09C9" w:rsidP="008C09C9">
            <w:pPr>
              <w:tabs>
                <w:tab w:val="center" w:pos="1466"/>
              </w:tabs>
              <w:spacing w:after="0" w:line="259" w:lineRule="auto"/>
              <w:ind w:left="0" w:right="0" w:firstLine="0"/>
            </w:pPr>
          </w:p>
        </w:tc>
        <w:tc>
          <w:tcPr>
            <w:tcW w:w="1721" w:type="dxa"/>
            <w:tcBorders>
              <w:top w:val="nil"/>
              <w:left w:val="nil"/>
              <w:bottom w:val="nil"/>
              <w:right w:val="nil"/>
            </w:tcBorders>
          </w:tcPr>
          <w:p w14:paraId="0BD6F475" w14:textId="77777777" w:rsidR="008C09C9" w:rsidRPr="00B50210" w:rsidRDefault="008C09C9" w:rsidP="008C09C9">
            <w:pPr>
              <w:spacing w:after="0" w:line="259" w:lineRule="auto"/>
              <w:ind w:left="0" w:right="0" w:firstLine="0"/>
            </w:pPr>
          </w:p>
        </w:tc>
        <w:tc>
          <w:tcPr>
            <w:tcW w:w="207" w:type="dxa"/>
            <w:tcBorders>
              <w:top w:val="nil"/>
              <w:left w:val="nil"/>
              <w:bottom w:val="nil"/>
              <w:right w:val="nil"/>
            </w:tcBorders>
          </w:tcPr>
          <w:p w14:paraId="506CF123" w14:textId="77777777" w:rsidR="008C09C9" w:rsidRPr="00B50210" w:rsidRDefault="008C09C9" w:rsidP="008C09C9">
            <w:pPr>
              <w:spacing w:after="160" w:line="259" w:lineRule="auto"/>
              <w:ind w:left="0" w:right="0" w:firstLine="0"/>
            </w:pPr>
          </w:p>
        </w:tc>
        <w:tc>
          <w:tcPr>
            <w:tcW w:w="1131" w:type="dxa"/>
            <w:tcBorders>
              <w:top w:val="nil"/>
              <w:left w:val="nil"/>
              <w:bottom w:val="nil"/>
              <w:right w:val="nil"/>
            </w:tcBorders>
          </w:tcPr>
          <w:p w14:paraId="7E6BB43C" w14:textId="77777777" w:rsidR="008C09C9" w:rsidRPr="00B50210" w:rsidRDefault="008C09C9" w:rsidP="008C09C9">
            <w:pPr>
              <w:spacing w:after="0" w:line="259" w:lineRule="auto"/>
              <w:ind w:left="0" w:right="0" w:firstLine="0"/>
            </w:pPr>
          </w:p>
        </w:tc>
      </w:tr>
      <w:tr w:rsidR="005755D9" w:rsidRPr="00B50210" w14:paraId="403A3F22" w14:textId="77777777" w:rsidTr="005755D9">
        <w:trPr>
          <w:trHeight w:val="314"/>
        </w:trPr>
        <w:tc>
          <w:tcPr>
            <w:tcW w:w="2807" w:type="dxa"/>
            <w:tcBorders>
              <w:top w:val="nil"/>
              <w:left w:val="nil"/>
              <w:bottom w:val="nil"/>
              <w:right w:val="nil"/>
            </w:tcBorders>
          </w:tcPr>
          <w:p w14:paraId="4A6E7216" w14:textId="77777777" w:rsidR="004E2AFE" w:rsidRDefault="007A7BCE" w:rsidP="005305B8">
            <w:pPr>
              <w:spacing w:after="0" w:line="259" w:lineRule="auto"/>
              <w:ind w:left="360" w:right="0" w:firstLine="0"/>
              <w:jc w:val="left"/>
              <w:rPr>
                <w:sz w:val="28"/>
                <w:szCs w:val="28"/>
              </w:rPr>
            </w:pPr>
            <w:r>
              <w:rPr>
                <w:sz w:val="28"/>
                <w:szCs w:val="28"/>
              </w:rPr>
              <w:t xml:space="preserve"> </w:t>
            </w:r>
            <w:r w:rsidR="004E2AFE" w:rsidRPr="004E2AFE">
              <w:rPr>
                <w:sz w:val="28"/>
                <w:szCs w:val="28"/>
              </w:rPr>
              <w:t>Rank of</w:t>
            </w:r>
            <w:r w:rsidR="004E2AFE">
              <w:rPr>
                <w:sz w:val="28"/>
                <w:szCs w:val="28"/>
              </w:rPr>
              <w:t xml:space="preserve"> </w:t>
            </w:r>
            <w:r w:rsidR="004E2AFE" w:rsidRPr="004E2AFE">
              <w:rPr>
                <w:sz w:val="28"/>
                <w:szCs w:val="28"/>
              </w:rPr>
              <w:t xml:space="preserve">objectives: </w:t>
            </w:r>
          </w:p>
          <w:p w14:paraId="0A1B8EDC" w14:textId="77777777" w:rsidR="005755D9" w:rsidRPr="005755D9" w:rsidRDefault="005755D9" w:rsidP="005755D9">
            <w:pPr>
              <w:numPr>
                <w:ilvl w:val="0"/>
                <w:numId w:val="16"/>
              </w:numPr>
              <w:spacing w:after="0" w:line="259" w:lineRule="auto"/>
              <w:ind w:right="0"/>
              <w:jc w:val="left"/>
              <w:rPr>
                <w:sz w:val="28"/>
                <w:szCs w:val="28"/>
                <w:lang w:val="en-IN"/>
              </w:rPr>
            </w:pPr>
            <w:r w:rsidRPr="005755D9">
              <w:rPr>
                <w:sz w:val="28"/>
                <w:szCs w:val="28"/>
              </w:rPr>
              <w:t>Reliable</w:t>
            </w:r>
          </w:p>
          <w:p w14:paraId="5E4451BB" w14:textId="77777777" w:rsidR="005755D9" w:rsidRPr="005755D9" w:rsidRDefault="005755D9" w:rsidP="005755D9">
            <w:pPr>
              <w:numPr>
                <w:ilvl w:val="0"/>
                <w:numId w:val="16"/>
              </w:numPr>
              <w:spacing w:after="0" w:line="259" w:lineRule="auto"/>
              <w:ind w:right="0"/>
              <w:jc w:val="left"/>
              <w:rPr>
                <w:sz w:val="28"/>
                <w:szCs w:val="28"/>
                <w:lang w:val="en-IN"/>
              </w:rPr>
            </w:pPr>
            <w:r w:rsidRPr="005755D9">
              <w:rPr>
                <w:sz w:val="28"/>
                <w:szCs w:val="28"/>
              </w:rPr>
              <w:t>Ease of Use</w:t>
            </w:r>
          </w:p>
          <w:p w14:paraId="7E005B88" w14:textId="77777777" w:rsidR="005755D9" w:rsidRPr="005755D9" w:rsidRDefault="005755D9" w:rsidP="005755D9">
            <w:pPr>
              <w:numPr>
                <w:ilvl w:val="0"/>
                <w:numId w:val="16"/>
              </w:numPr>
              <w:spacing w:after="0" w:line="259" w:lineRule="auto"/>
              <w:ind w:right="0"/>
              <w:jc w:val="left"/>
              <w:rPr>
                <w:sz w:val="28"/>
                <w:szCs w:val="28"/>
                <w:lang w:val="en-IN"/>
              </w:rPr>
            </w:pPr>
            <w:r w:rsidRPr="005755D9">
              <w:rPr>
                <w:sz w:val="28"/>
                <w:szCs w:val="28"/>
              </w:rPr>
              <w:t>Reduce human</w:t>
            </w:r>
            <w:r w:rsidR="004774A5">
              <w:rPr>
                <w:sz w:val="28"/>
                <w:szCs w:val="28"/>
              </w:rPr>
              <w:t xml:space="preserve"> </w:t>
            </w:r>
            <w:r w:rsidRPr="005755D9">
              <w:rPr>
                <w:sz w:val="28"/>
                <w:szCs w:val="28"/>
              </w:rPr>
              <w:t>ef</w:t>
            </w:r>
            <w:r>
              <w:rPr>
                <w:sz w:val="28"/>
                <w:szCs w:val="28"/>
              </w:rPr>
              <w:t>fort</w:t>
            </w:r>
          </w:p>
          <w:p w14:paraId="6EC4601F" w14:textId="77777777" w:rsidR="005755D9" w:rsidRPr="005755D9" w:rsidRDefault="005755D9" w:rsidP="005755D9">
            <w:pPr>
              <w:numPr>
                <w:ilvl w:val="0"/>
                <w:numId w:val="16"/>
              </w:numPr>
              <w:spacing w:after="0" w:line="259" w:lineRule="auto"/>
              <w:ind w:right="0"/>
              <w:jc w:val="left"/>
              <w:rPr>
                <w:sz w:val="28"/>
                <w:szCs w:val="28"/>
                <w:lang w:val="en-IN"/>
              </w:rPr>
            </w:pPr>
            <w:r w:rsidRPr="005755D9">
              <w:rPr>
                <w:sz w:val="28"/>
                <w:szCs w:val="28"/>
              </w:rPr>
              <w:t>Cost</w:t>
            </w:r>
          </w:p>
          <w:p w14:paraId="7EA87EDE" w14:textId="77777777" w:rsidR="004E2AFE" w:rsidRPr="003F77E3" w:rsidRDefault="005755D9" w:rsidP="005755D9">
            <w:pPr>
              <w:numPr>
                <w:ilvl w:val="0"/>
                <w:numId w:val="16"/>
              </w:numPr>
              <w:spacing w:after="0" w:line="259" w:lineRule="auto"/>
              <w:ind w:right="0"/>
              <w:jc w:val="left"/>
              <w:rPr>
                <w:sz w:val="28"/>
                <w:szCs w:val="28"/>
                <w:lang w:val="en-IN"/>
              </w:rPr>
            </w:pPr>
            <w:r w:rsidRPr="005755D9">
              <w:rPr>
                <w:sz w:val="28"/>
                <w:szCs w:val="28"/>
              </w:rPr>
              <w:t>Durable</w:t>
            </w:r>
          </w:p>
          <w:p w14:paraId="2118035C" w14:textId="77777777" w:rsidR="003F77E3" w:rsidRDefault="003F77E3" w:rsidP="003F77E3">
            <w:pPr>
              <w:spacing w:after="0" w:line="259" w:lineRule="auto"/>
              <w:ind w:right="0"/>
              <w:jc w:val="left"/>
              <w:rPr>
                <w:sz w:val="28"/>
                <w:szCs w:val="28"/>
              </w:rPr>
            </w:pPr>
          </w:p>
          <w:p w14:paraId="3145ABE0" w14:textId="77777777" w:rsidR="003F77E3" w:rsidRPr="005755D9" w:rsidRDefault="003F77E3" w:rsidP="003F77E3">
            <w:pPr>
              <w:spacing w:after="0" w:line="259" w:lineRule="auto"/>
              <w:ind w:right="0"/>
              <w:jc w:val="left"/>
              <w:rPr>
                <w:sz w:val="28"/>
                <w:szCs w:val="28"/>
                <w:lang w:val="en-IN"/>
              </w:rPr>
            </w:pPr>
          </w:p>
          <w:p w14:paraId="58DF86D7" w14:textId="77777777" w:rsidR="008C09C9" w:rsidRPr="00B50210" w:rsidRDefault="008C09C9" w:rsidP="004E2AFE">
            <w:pPr>
              <w:spacing w:after="0" w:line="259" w:lineRule="auto"/>
              <w:ind w:left="0" w:right="0" w:firstLine="0"/>
            </w:pPr>
          </w:p>
        </w:tc>
        <w:tc>
          <w:tcPr>
            <w:tcW w:w="803" w:type="dxa"/>
            <w:tcBorders>
              <w:top w:val="nil"/>
              <w:left w:val="nil"/>
              <w:bottom w:val="nil"/>
              <w:right w:val="nil"/>
            </w:tcBorders>
          </w:tcPr>
          <w:p w14:paraId="1244D77A" w14:textId="77777777" w:rsidR="008C09C9" w:rsidRDefault="008C09C9" w:rsidP="008C09C9">
            <w:pPr>
              <w:spacing w:after="0" w:line="259" w:lineRule="auto"/>
              <w:ind w:left="598" w:right="0" w:firstLine="0"/>
            </w:pPr>
          </w:p>
          <w:p w14:paraId="760B0FF9" w14:textId="77777777" w:rsidR="004E2AFE" w:rsidRDefault="004E2AFE" w:rsidP="008C09C9">
            <w:pPr>
              <w:spacing w:after="0" w:line="259" w:lineRule="auto"/>
              <w:ind w:left="598" w:right="0" w:firstLine="0"/>
            </w:pPr>
          </w:p>
          <w:p w14:paraId="2170CD8D" w14:textId="77777777" w:rsidR="004E2AFE" w:rsidRPr="00B50210" w:rsidRDefault="004E2AFE" w:rsidP="008C09C9">
            <w:pPr>
              <w:spacing w:after="0" w:line="259" w:lineRule="auto"/>
              <w:ind w:left="598" w:right="0" w:firstLine="0"/>
            </w:pPr>
          </w:p>
        </w:tc>
        <w:tc>
          <w:tcPr>
            <w:tcW w:w="1564" w:type="dxa"/>
            <w:tcBorders>
              <w:top w:val="nil"/>
              <w:left w:val="nil"/>
              <w:bottom w:val="nil"/>
              <w:right w:val="nil"/>
            </w:tcBorders>
          </w:tcPr>
          <w:p w14:paraId="7F8A6B11" w14:textId="77777777" w:rsidR="008C09C9" w:rsidRPr="004E2AFE" w:rsidRDefault="008C09C9" w:rsidP="004E2AFE">
            <w:pPr>
              <w:spacing w:after="0" w:line="259" w:lineRule="auto"/>
              <w:ind w:left="0" w:right="0" w:firstLine="0"/>
              <w:jc w:val="center"/>
              <w:rPr>
                <w:sz w:val="28"/>
                <w:szCs w:val="28"/>
              </w:rPr>
            </w:pPr>
          </w:p>
        </w:tc>
        <w:tc>
          <w:tcPr>
            <w:tcW w:w="1721" w:type="dxa"/>
            <w:tcBorders>
              <w:top w:val="nil"/>
              <w:left w:val="nil"/>
              <w:bottom w:val="nil"/>
              <w:right w:val="nil"/>
            </w:tcBorders>
          </w:tcPr>
          <w:p w14:paraId="7C3A6B00" w14:textId="77777777" w:rsidR="008C09C9" w:rsidRPr="00B50210" w:rsidRDefault="008C09C9" w:rsidP="008C09C9">
            <w:pPr>
              <w:spacing w:after="0" w:line="259" w:lineRule="auto"/>
              <w:ind w:left="0" w:right="0" w:firstLine="0"/>
            </w:pPr>
          </w:p>
        </w:tc>
        <w:tc>
          <w:tcPr>
            <w:tcW w:w="207" w:type="dxa"/>
            <w:tcBorders>
              <w:top w:val="nil"/>
              <w:left w:val="nil"/>
              <w:bottom w:val="nil"/>
              <w:right w:val="nil"/>
            </w:tcBorders>
          </w:tcPr>
          <w:p w14:paraId="6827DAB4" w14:textId="77777777" w:rsidR="008C09C9" w:rsidRPr="00B50210" w:rsidRDefault="008C09C9" w:rsidP="008C09C9">
            <w:pPr>
              <w:spacing w:after="0" w:line="259" w:lineRule="auto"/>
              <w:ind w:left="0" w:right="0" w:firstLine="0"/>
            </w:pPr>
          </w:p>
        </w:tc>
        <w:tc>
          <w:tcPr>
            <w:tcW w:w="1131" w:type="dxa"/>
            <w:tcBorders>
              <w:top w:val="nil"/>
              <w:left w:val="nil"/>
              <w:bottom w:val="nil"/>
              <w:right w:val="nil"/>
            </w:tcBorders>
          </w:tcPr>
          <w:p w14:paraId="5BFE2765" w14:textId="77777777" w:rsidR="008C09C9" w:rsidRPr="00B50210" w:rsidRDefault="008C09C9" w:rsidP="008C09C9">
            <w:pPr>
              <w:spacing w:after="0" w:line="259" w:lineRule="auto"/>
              <w:ind w:left="0" w:right="0" w:firstLine="0"/>
            </w:pPr>
          </w:p>
        </w:tc>
      </w:tr>
      <w:tr w:rsidR="005755D9" w:rsidRPr="00B50210" w14:paraId="79322A56" w14:textId="77777777" w:rsidTr="005755D9">
        <w:trPr>
          <w:trHeight w:val="314"/>
        </w:trPr>
        <w:tc>
          <w:tcPr>
            <w:tcW w:w="2807" w:type="dxa"/>
            <w:tcBorders>
              <w:top w:val="nil"/>
              <w:left w:val="nil"/>
              <w:bottom w:val="nil"/>
              <w:right w:val="nil"/>
            </w:tcBorders>
          </w:tcPr>
          <w:p w14:paraId="1594D558" w14:textId="77777777" w:rsidR="008C09C9" w:rsidRPr="00B50210" w:rsidRDefault="008C09C9" w:rsidP="008C09C9">
            <w:pPr>
              <w:spacing w:after="0" w:line="259" w:lineRule="auto"/>
              <w:ind w:left="0" w:right="0" w:firstLine="0"/>
            </w:pPr>
          </w:p>
        </w:tc>
        <w:tc>
          <w:tcPr>
            <w:tcW w:w="803" w:type="dxa"/>
            <w:tcBorders>
              <w:top w:val="nil"/>
              <w:left w:val="nil"/>
              <w:bottom w:val="nil"/>
              <w:right w:val="nil"/>
            </w:tcBorders>
          </w:tcPr>
          <w:p w14:paraId="09C94A38" w14:textId="77777777" w:rsidR="008C09C9" w:rsidRPr="00B50210" w:rsidRDefault="008C09C9" w:rsidP="008C09C9">
            <w:pPr>
              <w:spacing w:after="0" w:line="259" w:lineRule="auto"/>
              <w:ind w:left="598" w:right="0" w:firstLine="0"/>
            </w:pPr>
          </w:p>
        </w:tc>
        <w:tc>
          <w:tcPr>
            <w:tcW w:w="1564" w:type="dxa"/>
            <w:tcBorders>
              <w:top w:val="nil"/>
              <w:left w:val="nil"/>
              <w:bottom w:val="nil"/>
              <w:right w:val="nil"/>
            </w:tcBorders>
          </w:tcPr>
          <w:p w14:paraId="0A30F122" w14:textId="77777777" w:rsidR="008C09C9" w:rsidRPr="00B50210" w:rsidRDefault="008C09C9" w:rsidP="008C09C9">
            <w:pPr>
              <w:spacing w:after="0" w:line="259" w:lineRule="auto"/>
              <w:ind w:left="0" w:right="0" w:firstLine="0"/>
            </w:pPr>
          </w:p>
        </w:tc>
        <w:tc>
          <w:tcPr>
            <w:tcW w:w="1721" w:type="dxa"/>
            <w:tcBorders>
              <w:top w:val="nil"/>
              <w:left w:val="nil"/>
              <w:bottom w:val="nil"/>
              <w:right w:val="nil"/>
            </w:tcBorders>
          </w:tcPr>
          <w:p w14:paraId="129F4DF7" w14:textId="77777777" w:rsidR="008C09C9" w:rsidRPr="00B50210" w:rsidRDefault="008C09C9" w:rsidP="008C09C9">
            <w:pPr>
              <w:spacing w:after="0" w:line="259" w:lineRule="auto"/>
              <w:ind w:left="0" w:right="0" w:firstLine="0"/>
            </w:pPr>
          </w:p>
        </w:tc>
        <w:tc>
          <w:tcPr>
            <w:tcW w:w="207" w:type="dxa"/>
            <w:tcBorders>
              <w:top w:val="nil"/>
              <w:left w:val="nil"/>
              <w:bottom w:val="nil"/>
              <w:right w:val="nil"/>
            </w:tcBorders>
          </w:tcPr>
          <w:p w14:paraId="047EC172" w14:textId="77777777" w:rsidR="008C09C9" w:rsidRPr="00B50210" w:rsidRDefault="008C09C9" w:rsidP="008C09C9">
            <w:pPr>
              <w:spacing w:after="0" w:line="259" w:lineRule="auto"/>
              <w:ind w:left="0" w:right="0" w:firstLine="0"/>
            </w:pPr>
          </w:p>
        </w:tc>
        <w:tc>
          <w:tcPr>
            <w:tcW w:w="1131" w:type="dxa"/>
            <w:tcBorders>
              <w:top w:val="nil"/>
              <w:left w:val="nil"/>
              <w:bottom w:val="nil"/>
              <w:right w:val="nil"/>
            </w:tcBorders>
          </w:tcPr>
          <w:p w14:paraId="0DCFD52F" w14:textId="77777777" w:rsidR="008C09C9" w:rsidRPr="00B50210" w:rsidRDefault="008C09C9" w:rsidP="008C09C9">
            <w:pPr>
              <w:spacing w:after="0" w:line="259" w:lineRule="auto"/>
              <w:ind w:left="0" w:right="0" w:firstLine="0"/>
            </w:pPr>
          </w:p>
        </w:tc>
      </w:tr>
      <w:tr w:rsidR="005755D9" w:rsidRPr="00B50210" w14:paraId="67E711B6" w14:textId="77777777" w:rsidTr="005755D9">
        <w:trPr>
          <w:trHeight w:val="316"/>
        </w:trPr>
        <w:tc>
          <w:tcPr>
            <w:tcW w:w="2807" w:type="dxa"/>
            <w:tcBorders>
              <w:top w:val="nil"/>
              <w:left w:val="nil"/>
              <w:bottom w:val="nil"/>
              <w:right w:val="nil"/>
            </w:tcBorders>
          </w:tcPr>
          <w:p w14:paraId="148F2346" w14:textId="77777777" w:rsidR="008C09C9" w:rsidRPr="00B50210" w:rsidRDefault="008C09C9" w:rsidP="008C09C9">
            <w:pPr>
              <w:spacing w:after="0" w:line="259" w:lineRule="auto"/>
              <w:ind w:left="0" w:right="0" w:firstLine="0"/>
            </w:pPr>
          </w:p>
        </w:tc>
        <w:tc>
          <w:tcPr>
            <w:tcW w:w="803" w:type="dxa"/>
            <w:tcBorders>
              <w:top w:val="nil"/>
              <w:left w:val="nil"/>
              <w:bottom w:val="nil"/>
              <w:right w:val="nil"/>
            </w:tcBorders>
          </w:tcPr>
          <w:p w14:paraId="5248FBFC" w14:textId="77777777" w:rsidR="008C09C9" w:rsidRPr="00B50210" w:rsidRDefault="008C09C9" w:rsidP="008C09C9">
            <w:pPr>
              <w:spacing w:after="0" w:line="259" w:lineRule="auto"/>
              <w:ind w:left="598" w:right="0" w:firstLine="0"/>
            </w:pPr>
          </w:p>
        </w:tc>
        <w:tc>
          <w:tcPr>
            <w:tcW w:w="1564" w:type="dxa"/>
            <w:tcBorders>
              <w:top w:val="nil"/>
              <w:left w:val="nil"/>
              <w:bottom w:val="nil"/>
              <w:right w:val="nil"/>
            </w:tcBorders>
          </w:tcPr>
          <w:p w14:paraId="54F7DE4B" w14:textId="77777777" w:rsidR="008C09C9" w:rsidRPr="00B50210" w:rsidRDefault="008C09C9" w:rsidP="008C09C9">
            <w:pPr>
              <w:spacing w:after="0" w:line="259" w:lineRule="auto"/>
              <w:ind w:left="0" w:right="0" w:firstLine="0"/>
            </w:pPr>
          </w:p>
        </w:tc>
        <w:tc>
          <w:tcPr>
            <w:tcW w:w="1721" w:type="dxa"/>
            <w:tcBorders>
              <w:top w:val="nil"/>
              <w:left w:val="nil"/>
              <w:bottom w:val="nil"/>
              <w:right w:val="nil"/>
            </w:tcBorders>
          </w:tcPr>
          <w:p w14:paraId="4417C4BA" w14:textId="77777777" w:rsidR="008C09C9" w:rsidRPr="00B50210" w:rsidRDefault="008C09C9" w:rsidP="008C09C9">
            <w:pPr>
              <w:spacing w:after="0" w:line="259" w:lineRule="auto"/>
              <w:ind w:left="0" w:right="0" w:firstLine="0"/>
            </w:pPr>
          </w:p>
        </w:tc>
        <w:tc>
          <w:tcPr>
            <w:tcW w:w="207" w:type="dxa"/>
            <w:tcBorders>
              <w:top w:val="nil"/>
              <w:left w:val="nil"/>
              <w:bottom w:val="nil"/>
              <w:right w:val="nil"/>
            </w:tcBorders>
          </w:tcPr>
          <w:p w14:paraId="5EE2F979" w14:textId="77777777" w:rsidR="008C09C9" w:rsidRPr="00B50210" w:rsidRDefault="008C09C9" w:rsidP="008C09C9">
            <w:pPr>
              <w:spacing w:after="0" w:line="259" w:lineRule="auto"/>
              <w:ind w:left="0" w:right="0" w:firstLine="0"/>
            </w:pPr>
          </w:p>
        </w:tc>
        <w:tc>
          <w:tcPr>
            <w:tcW w:w="1131" w:type="dxa"/>
            <w:tcBorders>
              <w:top w:val="nil"/>
              <w:left w:val="nil"/>
              <w:bottom w:val="nil"/>
              <w:right w:val="nil"/>
            </w:tcBorders>
          </w:tcPr>
          <w:p w14:paraId="448971FF" w14:textId="77777777" w:rsidR="008C09C9" w:rsidRPr="00B50210" w:rsidRDefault="008C09C9" w:rsidP="008C09C9">
            <w:pPr>
              <w:spacing w:after="0" w:line="259" w:lineRule="auto"/>
              <w:ind w:left="0" w:right="0" w:firstLine="0"/>
            </w:pPr>
          </w:p>
        </w:tc>
      </w:tr>
      <w:tr w:rsidR="005755D9" w:rsidRPr="00B50210" w14:paraId="7061317C" w14:textId="77777777" w:rsidTr="005755D9">
        <w:trPr>
          <w:trHeight w:val="318"/>
        </w:trPr>
        <w:tc>
          <w:tcPr>
            <w:tcW w:w="2807" w:type="dxa"/>
            <w:tcBorders>
              <w:top w:val="nil"/>
              <w:left w:val="nil"/>
              <w:bottom w:val="nil"/>
              <w:right w:val="nil"/>
            </w:tcBorders>
          </w:tcPr>
          <w:p w14:paraId="269F574C" w14:textId="77777777" w:rsidR="008C09C9" w:rsidRPr="00B50210" w:rsidRDefault="008C09C9" w:rsidP="008C09C9">
            <w:pPr>
              <w:spacing w:after="0" w:line="259" w:lineRule="auto"/>
              <w:ind w:left="0" w:right="0" w:firstLine="0"/>
            </w:pPr>
          </w:p>
        </w:tc>
        <w:tc>
          <w:tcPr>
            <w:tcW w:w="803" w:type="dxa"/>
            <w:tcBorders>
              <w:top w:val="nil"/>
              <w:left w:val="nil"/>
              <w:bottom w:val="nil"/>
              <w:right w:val="nil"/>
            </w:tcBorders>
          </w:tcPr>
          <w:p w14:paraId="49E4D2D4" w14:textId="77777777" w:rsidR="008C09C9" w:rsidRPr="00B50210" w:rsidRDefault="008C09C9" w:rsidP="008C09C9">
            <w:pPr>
              <w:spacing w:after="0" w:line="259" w:lineRule="auto"/>
              <w:ind w:left="598" w:right="0" w:firstLine="0"/>
            </w:pPr>
          </w:p>
        </w:tc>
        <w:tc>
          <w:tcPr>
            <w:tcW w:w="1564" w:type="dxa"/>
            <w:tcBorders>
              <w:top w:val="nil"/>
              <w:left w:val="nil"/>
              <w:bottom w:val="nil"/>
              <w:right w:val="nil"/>
            </w:tcBorders>
          </w:tcPr>
          <w:p w14:paraId="6A78EF25" w14:textId="77777777" w:rsidR="008C09C9" w:rsidRPr="00B50210" w:rsidRDefault="008C09C9" w:rsidP="008C09C9">
            <w:pPr>
              <w:spacing w:after="0" w:line="259" w:lineRule="auto"/>
              <w:ind w:left="0" w:right="0" w:firstLine="0"/>
            </w:pPr>
          </w:p>
        </w:tc>
        <w:tc>
          <w:tcPr>
            <w:tcW w:w="1721" w:type="dxa"/>
            <w:tcBorders>
              <w:top w:val="nil"/>
              <w:left w:val="nil"/>
              <w:bottom w:val="nil"/>
              <w:right w:val="nil"/>
            </w:tcBorders>
          </w:tcPr>
          <w:p w14:paraId="3C7B605E" w14:textId="77777777" w:rsidR="008C09C9" w:rsidRPr="00B50210" w:rsidRDefault="008C09C9" w:rsidP="008C09C9">
            <w:pPr>
              <w:spacing w:after="0" w:line="259" w:lineRule="auto"/>
              <w:ind w:left="0" w:right="0" w:firstLine="0"/>
            </w:pPr>
          </w:p>
        </w:tc>
        <w:tc>
          <w:tcPr>
            <w:tcW w:w="207" w:type="dxa"/>
            <w:tcBorders>
              <w:top w:val="nil"/>
              <w:left w:val="nil"/>
              <w:bottom w:val="nil"/>
              <w:right w:val="nil"/>
            </w:tcBorders>
          </w:tcPr>
          <w:p w14:paraId="642CCEA3" w14:textId="77777777" w:rsidR="008C09C9" w:rsidRPr="00B50210" w:rsidRDefault="008C09C9" w:rsidP="008C09C9">
            <w:pPr>
              <w:spacing w:after="0" w:line="259" w:lineRule="auto"/>
              <w:ind w:left="0" w:right="0" w:firstLine="0"/>
            </w:pPr>
          </w:p>
        </w:tc>
        <w:tc>
          <w:tcPr>
            <w:tcW w:w="1131" w:type="dxa"/>
            <w:tcBorders>
              <w:top w:val="nil"/>
              <w:left w:val="nil"/>
              <w:bottom w:val="nil"/>
              <w:right w:val="nil"/>
            </w:tcBorders>
          </w:tcPr>
          <w:p w14:paraId="260030E9" w14:textId="77777777" w:rsidR="008C09C9" w:rsidRPr="00B50210" w:rsidRDefault="008C09C9" w:rsidP="008C09C9">
            <w:pPr>
              <w:spacing w:after="0" w:line="259" w:lineRule="auto"/>
              <w:ind w:left="0" w:right="0" w:firstLine="0"/>
            </w:pPr>
          </w:p>
        </w:tc>
      </w:tr>
    </w:tbl>
    <w:p w14:paraId="5BB44FE4" w14:textId="77777777" w:rsidR="007F3143" w:rsidRDefault="007F3143" w:rsidP="007F3143">
      <w:pPr>
        <w:spacing w:after="160" w:line="259" w:lineRule="auto"/>
        <w:ind w:left="0" w:right="0" w:firstLine="0"/>
        <w:jc w:val="left"/>
      </w:pPr>
    </w:p>
    <w:p w14:paraId="2F69C2C2" w14:textId="77777777" w:rsidR="00DC44E6" w:rsidRDefault="00DC44E6" w:rsidP="007F3143">
      <w:pPr>
        <w:spacing w:after="160" w:line="259" w:lineRule="auto"/>
        <w:ind w:left="0" w:right="0" w:firstLine="0"/>
        <w:jc w:val="left"/>
      </w:pPr>
    </w:p>
    <w:p w14:paraId="076159A8" w14:textId="77777777" w:rsidR="00DC44E6" w:rsidRDefault="00DC44E6" w:rsidP="007F3143">
      <w:pPr>
        <w:spacing w:after="160" w:line="259" w:lineRule="auto"/>
        <w:ind w:left="0" w:right="0" w:firstLine="0"/>
        <w:jc w:val="left"/>
      </w:pPr>
    </w:p>
    <w:p w14:paraId="3CB938F4" w14:textId="77777777" w:rsidR="007F3143" w:rsidRDefault="007F3143" w:rsidP="007F3143">
      <w:pPr>
        <w:spacing w:after="160" w:line="259" w:lineRule="auto"/>
        <w:ind w:left="0" w:right="0" w:firstLine="0"/>
        <w:jc w:val="left"/>
      </w:pPr>
    </w:p>
    <w:p w14:paraId="28CAC7F3" w14:textId="77777777" w:rsidR="007F3143" w:rsidRDefault="007F3143" w:rsidP="007F3143">
      <w:pPr>
        <w:spacing w:after="160" w:line="259" w:lineRule="auto"/>
        <w:ind w:left="0" w:right="0" w:firstLine="0"/>
        <w:jc w:val="left"/>
        <w:rPr>
          <w:b/>
          <w:sz w:val="28"/>
          <w:u w:val="single" w:color="000000"/>
        </w:rPr>
      </w:pPr>
      <w:r>
        <w:t xml:space="preserve">                                                          </w:t>
      </w:r>
      <w:r w:rsidRPr="00E01F45">
        <w:rPr>
          <w:b/>
          <w:bCs/>
          <w:sz w:val="28"/>
          <w:szCs w:val="24"/>
          <w:u w:val="single"/>
        </w:rPr>
        <w:t>TABLE OF</w:t>
      </w:r>
      <w:r>
        <w:rPr>
          <w:b/>
          <w:bCs/>
          <w:sz w:val="28"/>
          <w:szCs w:val="24"/>
          <w:u w:val="single"/>
        </w:rPr>
        <w:t xml:space="preserve"> </w:t>
      </w:r>
      <w:r w:rsidRPr="00B50210">
        <w:rPr>
          <w:b/>
          <w:sz w:val="28"/>
          <w:u w:val="single" w:color="000000"/>
        </w:rPr>
        <w:t>CONTENTS</w:t>
      </w:r>
    </w:p>
    <w:p w14:paraId="066590EB" w14:textId="77777777" w:rsidR="00FE2982" w:rsidRPr="003F0001" w:rsidRDefault="00FE2982" w:rsidP="007F3143">
      <w:pPr>
        <w:spacing w:after="160" w:line="259" w:lineRule="auto"/>
        <w:ind w:left="0" w:right="0" w:firstLine="0"/>
        <w:jc w:val="left"/>
      </w:pPr>
    </w:p>
    <w:p w14:paraId="01754078" w14:textId="77777777" w:rsidR="00FC5ED0" w:rsidRDefault="00D50C61" w:rsidP="007B2362">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right="0"/>
      </w:pPr>
      <w:r w:rsidRPr="00B50210">
        <w:t>Abstract</w:t>
      </w:r>
      <w:r w:rsidR="005A48D3">
        <w:t xml:space="preserve">                                                              </w:t>
      </w:r>
      <w:r w:rsidR="006679B1" w:rsidRPr="00B50210">
        <w:t xml:space="preserve">  </w:t>
      </w:r>
      <w:r w:rsidR="006679B1" w:rsidRPr="00B50210">
        <w:tab/>
        <w:t xml:space="preserve"> </w:t>
      </w:r>
      <w:r w:rsidR="00623BFD">
        <w:t xml:space="preserve">            </w:t>
      </w:r>
      <w:proofErr w:type="gramStart"/>
      <w:r w:rsidR="006679B1" w:rsidRPr="00B50210">
        <w:tab/>
        <w:t xml:space="preserve">  </w:t>
      </w:r>
      <w:r w:rsidR="006679B1" w:rsidRPr="00B50210">
        <w:tab/>
      </w:r>
      <w:proofErr w:type="gramEnd"/>
      <w:r w:rsidR="006679B1" w:rsidRPr="00B50210">
        <w:t xml:space="preserve">  </w:t>
      </w:r>
      <w:r w:rsidR="006679B1" w:rsidRPr="00B50210">
        <w:tab/>
        <w:t xml:space="preserve">   </w:t>
      </w:r>
      <w:r w:rsidR="007B2362">
        <w:t xml:space="preserve">                 </w:t>
      </w:r>
      <w:r w:rsidR="006679B1" w:rsidRPr="00B50210">
        <w:t>4</w:t>
      </w:r>
    </w:p>
    <w:p w14:paraId="0A36FECF" w14:textId="77777777" w:rsidR="00FC5ED0" w:rsidRDefault="007B7F0D" w:rsidP="006971FF">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720" w:right="0" w:firstLine="0"/>
      </w:pPr>
      <w:r>
        <w:t>Gantt Chart                                                                                                                             5</w:t>
      </w:r>
    </w:p>
    <w:p w14:paraId="7AD9FC0D" w14:textId="77777777" w:rsidR="007B7F0D" w:rsidRDefault="007B7F0D" w:rsidP="006971FF">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720" w:right="0" w:firstLine="0"/>
      </w:pPr>
      <w:r>
        <w:t xml:space="preserve">Pugh Chart                                                                                                                             </w:t>
      </w:r>
      <w:r w:rsidR="007B2362">
        <w:t xml:space="preserve"> </w:t>
      </w:r>
      <w:r>
        <w:t>6</w:t>
      </w:r>
    </w:p>
    <w:p w14:paraId="17A7748D" w14:textId="77777777" w:rsidR="007B7F0D" w:rsidRDefault="00B41EEA" w:rsidP="004638B0">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720" w:right="0" w:firstLine="0"/>
      </w:pPr>
      <w:r>
        <w:t>Pairwise Comparison Chart                                                                                                    7</w:t>
      </w:r>
    </w:p>
    <w:p w14:paraId="0E2EFDCC" w14:textId="77777777" w:rsidR="00A23DAD" w:rsidRDefault="007328AC" w:rsidP="004638B0">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720" w:right="0" w:firstLine="0"/>
      </w:pPr>
      <w:r>
        <w:t xml:space="preserve">List of </w:t>
      </w:r>
      <w:r w:rsidR="00A23DAD">
        <w:t xml:space="preserve">Contents                                                                                                                      </w:t>
      </w:r>
      <w:r w:rsidR="00F15BEA">
        <w:t>8</w:t>
      </w:r>
      <w:r w:rsidR="00A23DAD">
        <w:t xml:space="preserve">  </w:t>
      </w:r>
    </w:p>
    <w:p w14:paraId="3BCB33E8" w14:textId="77777777" w:rsidR="00A23DAD" w:rsidRDefault="00A23DAD" w:rsidP="004638B0">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720" w:right="0" w:firstLine="0"/>
      </w:pPr>
      <w:r>
        <w:t xml:space="preserve">List of Figures </w:t>
      </w:r>
      <w:r w:rsidR="000F26DD">
        <w:t xml:space="preserve">                                                                                                                       26</w:t>
      </w:r>
      <w:r>
        <w:t xml:space="preserve">                                                                                                                         </w:t>
      </w:r>
    </w:p>
    <w:p w14:paraId="7D9318FA" w14:textId="77777777" w:rsidR="00A23DAD" w:rsidRDefault="00A23DAD" w:rsidP="004638B0">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720" w:right="0" w:firstLine="0"/>
      </w:pPr>
      <w:r>
        <w:t xml:space="preserve">List of </w:t>
      </w:r>
      <w:r w:rsidR="00E140C7">
        <w:t>Charts                                                                                                                          26</w:t>
      </w:r>
      <w:r>
        <w:t xml:space="preserve">                                                                                                                          </w:t>
      </w:r>
    </w:p>
    <w:p w14:paraId="0F323CE3" w14:textId="77777777" w:rsidR="00A23DAD" w:rsidRDefault="005635B7" w:rsidP="004638B0">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720" w:right="0" w:firstLine="0"/>
      </w:pPr>
      <w:r>
        <w:t xml:space="preserve">                                                                                                        </w:t>
      </w:r>
    </w:p>
    <w:p w14:paraId="155692EE" w14:textId="77777777" w:rsidR="005635B7" w:rsidRDefault="005635B7" w:rsidP="00FC5ED0">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354F6C5C" w14:textId="77777777" w:rsidR="00995E59" w:rsidRDefault="006679B1"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r w:rsidRPr="00B50210">
        <w:t xml:space="preserve"> </w:t>
      </w:r>
      <w:r w:rsidRPr="00B50210">
        <w:tab/>
        <w:t xml:space="preserve">  </w:t>
      </w:r>
      <w:r w:rsidRPr="00B50210">
        <w:tab/>
        <w:t xml:space="preserve">  </w:t>
      </w:r>
      <w:r w:rsidRPr="00B50210">
        <w:tab/>
        <w:t xml:space="preserve">  </w:t>
      </w:r>
      <w:r w:rsidRPr="00B50210">
        <w:tab/>
      </w:r>
    </w:p>
    <w:p w14:paraId="42FCCC3B" w14:textId="77777777" w:rsidR="00995E59" w:rsidRDefault="00995E59"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7733BFDB" w14:textId="77777777" w:rsidR="00995E59" w:rsidRDefault="00995E59"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17543F41" w14:textId="77777777" w:rsidR="00995E59" w:rsidRDefault="00995E59"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160B5C7C" w14:textId="77777777" w:rsidR="00995E59" w:rsidRDefault="00995E59"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4CE7B98B" w14:textId="77777777" w:rsidR="00995E59" w:rsidRDefault="00995E59"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70C5E1AF" w14:textId="77777777" w:rsidR="00995E59" w:rsidRDefault="00995E59"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726FEEC2" w14:textId="77777777" w:rsidR="00995E59" w:rsidRDefault="00995E59"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4B276FCD" w14:textId="77777777" w:rsidR="0003768D" w:rsidRDefault="0003768D"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42F8F7E5" w14:textId="77777777" w:rsidR="00344A1F" w:rsidRDefault="00344A1F" w:rsidP="00F45E66">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pPr>
    </w:p>
    <w:p w14:paraId="644ADFA9" w14:textId="77777777" w:rsidR="00A13A53" w:rsidRDefault="0003768D" w:rsidP="006840B9">
      <w:pPr>
        <w:tabs>
          <w:tab w:val="center" w:pos="1216"/>
          <w:tab w:val="center" w:pos="2208"/>
          <w:tab w:val="center" w:pos="2972"/>
          <w:tab w:val="center" w:pos="3694"/>
          <w:tab w:val="center" w:pos="4414"/>
          <w:tab w:val="center" w:pos="5135"/>
          <w:tab w:val="center" w:pos="5855"/>
          <w:tab w:val="center" w:pos="6575"/>
          <w:tab w:val="center" w:pos="7295"/>
          <w:tab w:val="center" w:pos="8015"/>
          <w:tab w:val="center" w:pos="8738"/>
        </w:tabs>
        <w:spacing w:after="273"/>
        <w:ind w:left="0" w:right="0" w:firstLine="0"/>
        <w:jc w:val="center"/>
        <w:rPr>
          <w:b/>
          <w:bCs/>
          <w:sz w:val="28"/>
          <w:szCs w:val="28"/>
          <w:u w:val="single"/>
        </w:rPr>
      </w:pPr>
      <w:r>
        <w:rPr>
          <w:b/>
          <w:bCs/>
          <w:sz w:val="28"/>
          <w:szCs w:val="28"/>
          <w:u w:val="single"/>
        </w:rPr>
        <w:lastRenderedPageBreak/>
        <w:t>INDEX</w:t>
      </w:r>
    </w:p>
    <w:p w14:paraId="27733D93" w14:textId="77777777" w:rsidR="003A2D61" w:rsidRDefault="003A2D61" w:rsidP="006840B9">
      <w:pPr>
        <w:ind w:left="0" w:firstLine="0"/>
      </w:pPr>
    </w:p>
    <w:p w14:paraId="0B0DE874" w14:textId="77777777" w:rsidR="003A2D61" w:rsidRDefault="006840B9" w:rsidP="003A2D61">
      <w:pPr>
        <w:ind w:left="0" w:firstLine="0"/>
        <w:rPr>
          <w:b/>
          <w:bCs/>
          <w:sz w:val="28"/>
          <w:szCs w:val="28"/>
        </w:rPr>
      </w:pPr>
      <w:r>
        <w:rPr>
          <w:b/>
          <w:bCs/>
          <w:sz w:val="28"/>
          <w:szCs w:val="28"/>
        </w:rPr>
        <w:t xml:space="preserve">  </w:t>
      </w:r>
      <w:r w:rsidR="00B048E6">
        <w:rPr>
          <w:b/>
          <w:bCs/>
          <w:sz w:val="28"/>
          <w:szCs w:val="28"/>
        </w:rPr>
        <w:t>Sr.</w:t>
      </w:r>
      <w:r w:rsidR="00BA57C5">
        <w:rPr>
          <w:b/>
          <w:bCs/>
          <w:sz w:val="28"/>
          <w:szCs w:val="28"/>
        </w:rPr>
        <w:t xml:space="preserve"> </w:t>
      </w:r>
      <w:r w:rsidR="00B048E6">
        <w:rPr>
          <w:b/>
          <w:bCs/>
          <w:sz w:val="28"/>
          <w:szCs w:val="28"/>
        </w:rPr>
        <w:t>No          Contents                                                      Page No.</w:t>
      </w:r>
    </w:p>
    <w:p w14:paraId="2F9B5886" w14:textId="77777777" w:rsidR="00BA57C5" w:rsidRDefault="00BA57C5" w:rsidP="003A2D61">
      <w:pPr>
        <w:ind w:left="0" w:firstLine="0"/>
        <w:rPr>
          <w:b/>
          <w:bCs/>
          <w:sz w:val="28"/>
          <w:szCs w:val="28"/>
        </w:rPr>
      </w:pPr>
    </w:p>
    <w:p w14:paraId="759FD0DD" w14:textId="77777777" w:rsidR="00B048E6" w:rsidRDefault="003A2D61" w:rsidP="003A2D61">
      <w:pPr>
        <w:ind w:left="0" w:firstLine="0"/>
        <w:rPr>
          <w:b/>
          <w:bCs/>
          <w:sz w:val="28"/>
          <w:szCs w:val="28"/>
        </w:rPr>
      </w:pPr>
      <w:r>
        <w:rPr>
          <w:b/>
          <w:bCs/>
          <w:sz w:val="28"/>
          <w:szCs w:val="28"/>
        </w:rPr>
        <w:t xml:space="preserve">     </w:t>
      </w:r>
      <w:r w:rsidR="00B048E6">
        <w:rPr>
          <w:b/>
          <w:bCs/>
          <w:sz w:val="28"/>
          <w:szCs w:val="28"/>
        </w:rPr>
        <w:t>1                  Introduction</w:t>
      </w:r>
      <w:r w:rsidR="00996B35">
        <w:rPr>
          <w:b/>
          <w:bCs/>
          <w:sz w:val="28"/>
          <w:szCs w:val="28"/>
        </w:rPr>
        <w:t>.</w:t>
      </w:r>
      <w:r w:rsidR="00B048E6">
        <w:rPr>
          <w:b/>
          <w:bCs/>
          <w:sz w:val="28"/>
          <w:szCs w:val="28"/>
        </w:rPr>
        <w:t xml:space="preserve">                                                  </w:t>
      </w:r>
      <w:r w:rsidR="008D40B3">
        <w:rPr>
          <w:b/>
          <w:bCs/>
          <w:sz w:val="28"/>
          <w:szCs w:val="28"/>
        </w:rPr>
        <w:t xml:space="preserve">   </w:t>
      </w:r>
      <w:r w:rsidR="001E5D83">
        <w:rPr>
          <w:b/>
          <w:bCs/>
          <w:sz w:val="28"/>
          <w:szCs w:val="28"/>
        </w:rPr>
        <w:t xml:space="preserve"> </w:t>
      </w:r>
      <w:r w:rsidR="0011456B">
        <w:rPr>
          <w:b/>
          <w:bCs/>
          <w:sz w:val="28"/>
          <w:szCs w:val="28"/>
        </w:rPr>
        <w:t>11</w:t>
      </w:r>
    </w:p>
    <w:p w14:paraId="0F1C935E" w14:textId="77777777" w:rsidR="005D5B2F" w:rsidRDefault="005D5B2F" w:rsidP="003A2D61">
      <w:pPr>
        <w:ind w:left="0" w:firstLine="0"/>
        <w:rPr>
          <w:b/>
          <w:bCs/>
          <w:sz w:val="28"/>
          <w:szCs w:val="28"/>
        </w:rPr>
      </w:pPr>
    </w:p>
    <w:p w14:paraId="564E31F9" w14:textId="77777777" w:rsidR="00B048E6" w:rsidRDefault="00B048E6" w:rsidP="006840B9">
      <w:pPr>
        <w:rPr>
          <w:sz w:val="28"/>
          <w:szCs w:val="28"/>
        </w:rPr>
      </w:pPr>
      <w:r>
        <w:rPr>
          <w:b/>
          <w:bCs/>
          <w:sz w:val="28"/>
          <w:szCs w:val="28"/>
        </w:rPr>
        <w:t xml:space="preserve">                 </w:t>
      </w:r>
      <w:r>
        <w:rPr>
          <w:sz w:val="28"/>
          <w:szCs w:val="28"/>
        </w:rPr>
        <w:t>1.1</w:t>
      </w:r>
      <w:r w:rsidR="00457002">
        <w:rPr>
          <w:sz w:val="28"/>
          <w:szCs w:val="28"/>
        </w:rPr>
        <w:t xml:space="preserve"> Need Statement</w:t>
      </w:r>
      <w:r w:rsidR="0011456B">
        <w:rPr>
          <w:sz w:val="28"/>
          <w:szCs w:val="28"/>
        </w:rPr>
        <w:t xml:space="preserve">                                    </w:t>
      </w:r>
      <w:r w:rsidR="003A5B57">
        <w:rPr>
          <w:sz w:val="28"/>
          <w:szCs w:val="28"/>
        </w:rPr>
        <w:t xml:space="preserve">  </w:t>
      </w:r>
      <w:r w:rsidR="008D40B3">
        <w:rPr>
          <w:sz w:val="28"/>
          <w:szCs w:val="28"/>
        </w:rPr>
        <w:t xml:space="preserve">   </w:t>
      </w:r>
      <w:r w:rsidR="008063D1">
        <w:rPr>
          <w:sz w:val="28"/>
          <w:szCs w:val="28"/>
        </w:rPr>
        <w:t xml:space="preserve"> </w:t>
      </w:r>
      <w:r w:rsidR="0011456B">
        <w:rPr>
          <w:sz w:val="28"/>
          <w:szCs w:val="28"/>
        </w:rPr>
        <w:t>11</w:t>
      </w:r>
    </w:p>
    <w:p w14:paraId="10DFF979" w14:textId="77777777" w:rsidR="00B048E6" w:rsidRDefault="00B048E6" w:rsidP="006840B9">
      <w:pPr>
        <w:rPr>
          <w:sz w:val="28"/>
          <w:szCs w:val="28"/>
        </w:rPr>
      </w:pPr>
      <w:r>
        <w:rPr>
          <w:sz w:val="28"/>
          <w:szCs w:val="28"/>
        </w:rPr>
        <w:t xml:space="preserve">                 1.2</w:t>
      </w:r>
      <w:r w:rsidR="00457002">
        <w:rPr>
          <w:sz w:val="28"/>
          <w:szCs w:val="28"/>
        </w:rPr>
        <w:t xml:space="preserve"> Problem</w:t>
      </w:r>
      <w:r w:rsidR="00F65551">
        <w:rPr>
          <w:sz w:val="28"/>
          <w:szCs w:val="28"/>
        </w:rPr>
        <w:t xml:space="preserve"> Statement</w:t>
      </w:r>
      <w:r w:rsidR="005D5B2F">
        <w:rPr>
          <w:sz w:val="28"/>
          <w:szCs w:val="28"/>
        </w:rPr>
        <w:t xml:space="preserve">                             </w:t>
      </w:r>
      <w:r w:rsidR="003A5B57">
        <w:rPr>
          <w:sz w:val="28"/>
          <w:szCs w:val="28"/>
        </w:rPr>
        <w:t xml:space="preserve">  </w:t>
      </w:r>
      <w:r w:rsidR="005D5B2F">
        <w:rPr>
          <w:sz w:val="28"/>
          <w:szCs w:val="28"/>
        </w:rPr>
        <w:t xml:space="preserve"> </w:t>
      </w:r>
      <w:r w:rsidR="008D40B3">
        <w:rPr>
          <w:sz w:val="28"/>
          <w:szCs w:val="28"/>
        </w:rPr>
        <w:t xml:space="preserve">   </w:t>
      </w:r>
      <w:r w:rsidR="005D5B2F">
        <w:rPr>
          <w:sz w:val="28"/>
          <w:szCs w:val="28"/>
        </w:rPr>
        <w:t xml:space="preserve"> </w:t>
      </w:r>
      <w:r w:rsidR="008063D1">
        <w:rPr>
          <w:sz w:val="28"/>
          <w:szCs w:val="28"/>
        </w:rPr>
        <w:t xml:space="preserve"> </w:t>
      </w:r>
      <w:r w:rsidR="005D5B2F">
        <w:rPr>
          <w:sz w:val="28"/>
          <w:szCs w:val="28"/>
        </w:rPr>
        <w:t>11</w:t>
      </w:r>
    </w:p>
    <w:p w14:paraId="7B724C87" w14:textId="77777777" w:rsidR="00B048E6" w:rsidRDefault="00B048E6" w:rsidP="006840B9">
      <w:pPr>
        <w:rPr>
          <w:sz w:val="28"/>
          <w:szCs w:val="28"/>
        </w:rPr>
      </w:pPr>
    </w:p>
    <w:p w14:paraId="6AEED25F" w14:textId="77777777" w:rsidR="00B048E6" w:rsidRDefault="003A2D61" w:rsidP="003A2D61">
      <w:pPr>
        <w:ind w:left="0" w:firstLine="0"/>
        <w:rPr>
          <w:b/>
          <w:bCs/>
          <w:sz w:val="28"/>
          <w:szCs w:val="28"/>
        </w:rPr>
      </w:pPr>
      <w:r>
        <w:rPr>
          <w:b/>
          <w:bCs/>
          <w:sz w:val="28"/>
          <w:szCs w:val="28"/>
        </w:rPr>
        <w:t xml:space="preserve">    </w:t>
      </w:r>
      <w:r w:rsidR="00BF3DCD">
        <w:rPr>
          <w:b/>
          <w:bCs/>
          <w:sz w:val="28"/>
          <w:szCs w:val="28"/>
        </w:rPr>
        <w:t xml:space="preserve"> </w:t>
      </w:r>
      <w:r w:rsidR="00B048E6">
        <w:rPr>
          <w:b/>
          <w:bCs/>
          <w:sz w:val="28"/>
          <w:szCs w:val="28"/>
        </w:rPr>
        <w:t xml:space="preserve">2               </w:t>
      </w:r>
      <w:r w:rsidR="00085DFE">
        <w:rPr>
          <w:b/>
          <w:bCs/>
          <w:sz w:val="28"/>
          <w:szCs w:val="28"/>
        </w:rPr>
        <w:t xml:space="preserve">   </w:t>
      </w:r>
      <w:r w:rsidR="00B048E6">
        <w:rPr>
          <w:b/>
          <w:bCs/>
          <w:sz w:val="28"/>
          <w:szCs w:val="28"/>
        </w:rPr>
        <w:t>Literature Survey</w:t>
      </w:r>
      <w:r w:rsidR="00996B35">
        <w:rPr>
          <w:b/>
          <w:bCs/>
          <w:sz w:val="28"/>
          <w:szCs w:val="28"/>
        </w:rPr>
        <w:t>.</w:t>
      </w:r>
      <w:r w:rsidR="005D5B2F">
        <w:rPr>
          <w:b/>
          <w:bCs/>
          <w:sz w:val="28"/>
          <w:szCs w:val="28"/>
        </w:rPr>
        <w:t xml:space="preserve">                                              12</w:t>
      </w:r>
    </w:p>
    <w:p w14:paraId="6709861D" w14:textId="77777777" w:rsidR="003A5B57" w:rsidRDefault="00B048E6" w:rsidP="006840B9">
      <w:pPr>
        <w:rPr>
          <w:bCs/>
          <w:sz w:val="28"/>
          <w:szCs w:val="28"/>
        </w:rPr>
      </w:pPr>
      <w:r>
        <w:rPr>
          <w:b/>
          <w:bCs/>
          <w:sz w:val="28"/>
          <w:szCs w:val="28"/>
        </w:rPr>
        <w:t xml:space="preserve">                </w:t>
      </w:r>
      <w:r w:rsidR="003A5B57">
        <w:rPr>
          <w:b/>
          <w:bCs/>
          <w:sz w:val="28"/>
          <w:szCs w:val="28"/>
        </w:rPr>
        <w:t xml:space="preserve"> </w:t>
      </w:r>
      <w:r>
        <w:rPr>
          <w:b/>
          <w:bCs/>
          <w:sz w:val="28"/>
          <w:szCs w:val="28"/>
        </w:rPr>
        <w:t xml:space="preserve"> </w:t>
      </w:r>
      <w:r>
        <w:rPr>
          <w:sz w:val="28"/>
          <w:szCs w:val="28"/>
        </w:rPr>
        <w:t>2.1</w:t>
      </w:r>
      <w:r w:rsidR="005D5B2F" w:rsidRPr="005D5B2F">
        <w:rPr>
          <w:b/>
          <w:sz w:val="28"/>
          <w:szCs w:val="28"/>
        </w:rPr>
        <w:t xml:space="preserve"> </w:t>
      </w:r>
      <w:r w:rsidR="003A5B57" w:rsidRPr="005D5B2F">
        <w:rPr>
          <w:bCs/>
          <w:sz w:val="28"/>
          <w:szCs w:val="28"/>
        </w:rPr>
        <w:t xml:space="preserve">Specifications </w:t>
      </w:r>
      <w:r w:rsidR="00623BFD">
        <w:rPr>
          <w:bCs/>
          <w:sz w:val="28"/>
          <w:szCs w:val="28"/>
        </w:rPr>
        <w:t>o</w:t>
      </w:r>
      <w:r w:rsidR="003A5B57" w:rsidRPr="005D5B2F">
        <w:rPr>
          <w:bCs/>
          <w:sz w:val="28"/>
          <w:szCs w:val="28"/>
        </w:rPr>
        <w:t xml:space="preserve">f Components </w:t>
      </w:r>
    </w:p>
    <w:p w14:paraId="736AED42" w14:textId="77777777" w:rsidR="00B048E6" w:rsidRDefault="003A5B57" w:rsidP="006840B9">
      <w:pPr>
        <w:rPr>
          <w:sz w:val="28"/>
          <w:szCs w:val="28"/>
        </w:rPr>
      </w:pPr>
      <w:r>
        <w:rPr>
          <w:bCs/>
          <w:sz w:val="28"/>
          <w:szCs w:val="28"/>
        </w:rPr>
        <w:t xml:space="preserve">                           </w:t>
      </w:r>
      <w:r w:rsidRPr="005D5B2F">
        <w:rPr>
          <w:bCs/>
          <w:sz w:val="28"/>
          <w:szCs w:val="28"/>
        </w:rPr>
        <w:t>And Material Used</w:t>
      </w:r>
      <w:r w:rsidR="00085DFE">
        <w:rPr>
          <w:bCs/>
          <w:sz w:val="28"/>
          <w:szCs w:val="28"/>
        </w:rPr>
        <w:t xml:space="preserve">                               </w:t>
      </w:r>
      <w:r w:rsidR="008D40B3">
        <w:rPr>
          <w:bCs/>
          <w:sz w:val="28"/>
          <w:szCs w:val="28"/>
        </w:rPr>
        <w:t xml:space="preserve"> </w:t>
      </w:r>
      <w:r w:rsidR="00AE6C6B">
        <w:rPr>
          <w:bCs/>
          <w:sz w:val="28"/>
          <w:szCs w:val="28"/>
        </w:rPr>
        <w:t xml:space="preserve"> </w:t>
      </w:r>
      <w:r w:rsidR="008063D1">
        <w:rPr>
          <w:bCs/>
          <w:sz w:val="28"/>
          <w:szCs w:val="28"/>
        </w:rPr>
        <w:t xml:space="preserve"> </w:t>
      </w:r>
      <w:r w:rsidR="00085DFE">
        <w:rPr>
          <w:bCs/>
          <w:sz w:val="28"/>
          <w:szCs w:val="28"/>
        </w:rPr>
        <w:t>13</w:t>
      </w:r>
    </w:p>
    <w:p w14:paraId="681CFE4D" w14:textId="77777777" w:rsidR="003A2D61" w:rsidRDefault="00B048E6" w:rsidP="003A2D61">
      <w:pPr>
        <w:rPr>
          <w:sz w:val="28"/>
          <w:szCs w:val="28"/>
        </w:rPr>
      </w:pPr>
      <w:r>
        <w:rPr>
          <w:sz w:val="28"/>
          <w:szCs w:val="28"/>
        </w:rPr>
        <w:t xml:space="preserve">            </w:t>
      </w:r>
      <w:r w:rsidR="00085DFE">
        <w:rPr>
          <w:sz w:val="28"/>
          <w:szCs w:val="28"/>
        </w:rPr>
        <w:t xml:space="preserve">  </w:t>
      </w:r>
    </w:p>
    <w:p w14:paraId="3B54BD98" w14:textId="77777777" w:rsidR="00B048E6" w:rsidRDefault="003A2D61" w:rsidP="008D40B3">
      <w:pPr>
        <w:ind w:left="0" w:firstLine="0"/>
        <w:rPr>
          <w:sz w:val="28"/>
          <w:szCs w:val="28"/>
        </w:rPr>
      </w:pPr>
      <w:r>
        <w:rPr>
          <w:sz w:val="28"/>
          <w:szCs w:val="28"/>
        </w:rPr>
        <w:t xml:space="preserve">    </w:t>
      </w:r>
      <w:r w:rsidR="00BF3DCD">
        <w:rPr>
          <w:sz w:val="28"/>
          <w:szCs w:val="28"/>
        </w:rPr>
        <w:t xml:space="preserve"> </w:t>
      </w:r>
      <w:r w:rsidR="00B048E6">
        <w:rPr>
          <w:b/>
          <w:bCs/>
          <w:sz w:val="28"/>
          <w:szCs w:val="28"/>
        </w:rPr>
        <w:t xml:space="preserve">3          </w:t>
      </w:r>
      <w:r w:rsidR="00085DFE">
        <w:rPr>
          <w:b/>
          <w:bCs/>
          <w:sz w:val="28"/>
          <w:szCs w:val="28"/>
        </w:rPr>
        <w:t xml:space="preserve">     </w:t>
      </w:r>
      <w:r w:rsidR="00B048E6">
        <w:rPr>
          <w:b/>
          <w:bCs/>
          <w:sz w:val="28"/>
          <w:szCs w:val="28"/>
        </w:rPr>
        <w:t xml:space="preserve"> </w:t>
      </w:r>
      <w:r w:rsidR="008D40B3">
        <w:rPr>
          <w:b/>
          <w:bCs/>
          <w:sz w:val="28"/>
          <w:szCs w:val="28"/>
        </w:rPr>
        <w:t xml:space="preserve">  </w:t>
      </w:r>
      <w:r w:rsidR="00B048E6">
        <w:rPr>
          <w:b/>
          <w:bCs/>
          <w:sz w:val="28"/>
          <w:szCs w:val="28"/>
        </w:rPr>
        <w:t>Block Diagram</w:t>
      </w:r>
      <w:r w:rsidR="00996B35">
        <w:rPr>
          <w:b/>
          <w:bCs/>
          <w:sz w:val="28"/>
          <w:szCs w:val="28"/>
        </w:rPr>
        <w:t>.</w:t>
      </w:r>
      <w:r w:rsidR="008D40B3">
        <w:rPr>
          <w:b/>
          <w:bCs/>
          <w:sz w:val="28"/>
          <w:szCs w:val="28"/>
        </w:rPr>
        <w:t xml:space="preserve">                                                </w:t>
      </w:r>
      <w:r w:rsidR="00AE6C6B">
        <w:rPr>
          <w:b/>
          <w:bCs/>
          <w:sz w:val="28"/>
          <w:szCs w:val="28"/>
        </w:rPr>
        <w:t xml:space="preserve"> </w:t>
      </w:r>
      <w:r w:rsidR="008D40B3">
        <w:rPr>
          <w:b/>
          <w:bCs/>
          <w:sz w:val="28"/>
          <w:szCs w:val="28"/>
        </w:rPr>
        <w:t xml:space="preserve">  18</w:t>
      </w:r>
    </w:p>
    <w:p w14:paraId="3CFA4018" w14:textId="77777777" w:rsidR="008D40B3" w:rsidRDefault="008D40B3" w:rsidP="008D40B3">
      <w:pPr>
        <w:ind w:left="0" w:firstLine="0"/>
        <w:rPr>
          <w:sz w:val="28"/>
          <w:szCs w:val="28"/>
        </w:rPr>
      </w:pPr>
    </w:p>
    <w:p w14:paraId="6779A452" w14:textId="77777777" w:rsidR="00B048E6" w:rsidRDefault="003A2D61" w:rsidP="003A2D61">
      <w:pPr>
        <w:ind w:left="0" w:firstLine="0"/>
        <w:rPr>
          <w:b/>
          <w:bCs/>
          <w:sz w:val="28"/>
          <w:szCs w:val="28"/>
        </w:rPr>
      </w:pPr>
      <w:r>
        <w:rPr>
          <w:b/>
          <w:bCs/>
          <w:sz w:val="28"/>
          <w:szCs w:val="28"/>
        </w:rPr>
        <w:t xml:space="preserve">    </w:t>
      </w:r>
      <w:r w:rsidR="001E5D83">
        <w:rPr>
          <w:b/>
          <w:bCs/>
          <w:sz w:val="28"/>
          <w:szCs w:val="28"/>
        </w:rPr>
        <w:t xml:space="preserve"> </w:t>
      </w:r>
      <w:r w:rsidR="00B048E6">
        <w:rPr>
          <w:b/>
          <w:bCs/>
          <w:sz w:val="28"/>
          <w:szCs w:val="28"/>
        </w:rPr>
        <w:t xml:space="preserve">4          </w:t>
      </w:r>
      <w:r w:rsidR="008D40B3">
        <w:rPr>
          <w:b/>
          <w:bCs/>
          <w:sz w:val="28"/>
          <w:szCs w:val="28"/>
        </w:rPr>
        <w:t xml:space="preserve">        </w:t>
      </w:r>
      <w:r w:rsidR="00B048E6">
        <w:rPr>
          <w:b/>
          <w:bCs/>
          <w:sz w:val="28"/>
          <w:szCs w:val="28"/>
        </w:rPr>
        <w:t>System Design</w:t>
      </w:r>
      <w:r w:rsidR="00996B35">
        <w:rPr>
          <w:b/>
          <w:bCs/>
          <w:sz w:val="28"/>
          <w:szCs w:val="28"/>
        </w:rPr>
        <w:t>.</w:t>
      </w:r>
      <w:r w:rsidR="00944021">
        <w:rPr>
          <w:b/>
          <w:bCs/>
          <w:sz w:val="28"/>
          <w:szCs w:val="28"/>
        </w:rPr>
        <w:t xml:space="preserve">                                                 </w:t>
      </w:r>
      <w:r w:rsidR="00AE6C6B">
        <w:rPr>
          <w:b/>
          <w:bCs/>
          <w:sz w:val="28"/>
          <w:szCs w:val="28"/>
        </w:rPr>
        <w:t xml:space="preserve"> </w:t>
      </w:r>
      <w:r w:rsidR="00944021">
        <w:rPr>
          <w:b/>
          <w:bCs/>
          <w:sz w:val="28"/>
          <w:szCs w:val="28"/>
        </w:rPr>
        <w:t xml:space="preserve">  19</w:t>
      </w:r>
      <w:r w:rsidR="001E5D83">
        <w:rPr>
          <w:b/>
          <w:bCs/>
          <w:sz w:val="28"/>
          <w:szCs w:val="28"/>
        </w:rPr>
        <w:t xml:space="preserve"> </w:t>
      </w:r>
    </w:p>
    <w:p w14:paraId="40A1C231" w14:textId="77777777" w:rsidR="00B048E6" w:rsidRDefault="00B048E6" w:rsidP="006840B9">
      <w:pPr>
        <w:rPr>
          <w:sz w:val="28"/>
          <w:szCs w:val="28"/>
        </w:rPr>
      </w:pPr>
      <w:r>
        <w:rPr>
          <w:b/>
          <w:bCs/>
          <w:sz w:val="28"/>
          <w:szCs w:val="28"/>
        </w:rPr>
        <w:t xml:space="preserve">           </w:t>
      </w:r>
      <w:r w:rsidR="00BF3DCD">
        <w:rPr>
          <w:b/>
          <w:bCs/>
          <w:sz w:val="28"/>
          <w:szCs w:val="28"/>
        </w:rPr>
        <w:t xml:space="preserve">    </w:t>
      </w:r>
      <w:r>
        <w:rPr>
          <w:b/>
          <w:bCs/>
          <w:sz w:val="28"/>
          <w:szCs w:val="28"/>
        </w:rPr>
        <w:t xml:space="preserve"> </w:t>
      </w:r>
      <w:r w:rsidR="00BF3DCD">
        <w:rPr>
          <w:b/>
          <w:bCs/>
          <w:sz w:val="28"/>
          <w:szCs w:val="28"/>
        </w:rPr>
        <w:t xml:space="preserve"> </w:t>
      </w:r>
      <w:r w:rsidR="001E5D83">
        <w:rPr>
          <w:b/>
          <w:bCs/>
          <w:sz w:val="28"/>
          <w:szCs w:val="28"/>
        </w:rPr>
        <w:t xml:space="preserve"> </w:t>
      </w:r>
      <w:r>
        <w:rPr>
          <w:sz w:val="28"/>
          <w:szCs w:val="28"/>
        </w:rPr>
        <w:t>4.1</w:t>
      </w:r>
      <w:r w:rsidR="00600080">
        <w:rPr>
          <w:sz w:val="28"/>
          <w:szCs w:val="28"/>
        </w:rPr>
        <w:t xml:space="preserve"> Working Principle                                   </w:t>
      </w:r>
      <w:r w:rsidR="00AE6C6B">
        <w:rPr>
          <w:sz w:val="28"/>
          <w:szCs w:val="28"/>
        </w:rPr>
        <w:t xml:space="preserve"> </w:t>
      </w:r>
      <w:r w:rsidR="00600080">
        <w:rPr>
          <w:sz w:val="28"/>
          <w:szCs w:val="28"/>
        </w:rPr>
        <w:t xml:space="preserve">  1</w:t>
      </w:r>
      <w:r w:rsidR="00944021">
        <w:rPr>
          <w:sz w:val="28"/>
          <w:szCs w:val="28"/>
        </w:rPr>
        <w:t>9</w:t>
      </w:r>
    </w:p>
    <w:p w14:paraId="18A3BAEE" w14:textId="77777777" w:rsidR="00B048E6" w:rsidRDefault="00B048E6" w:rsidP="006840B9">
      <w:pPr>
        <w:rPr>
          <w:sz w:val="28"/>
          <w:szCs w:val="28"/>
        </w:rPr>
      </w:pPr>
      <w:r>
        <w:rPr>
          <w:sz w:val="28"/>
          <w:szCs w:val="28"/>
        </w:rPr>
        <w:t xml:space="preserve">           </w:t>
      </w:r>
      <w:r w:rsidR="00BF3DCD">
        <w:rPr>
          <w:sz w:val="28"/>
          <w:szCs w:val="28"/>
        </w:rPr>
        <w:t xml:space="preserve">      </w:t>
      </w:r>
      <w:r w:rsidR="001E5D83">
        <w:rPr>
          <w:sz w:val="28"/>
          <w:szCs w:val="28"/>
        </w:rPr>
        <w:t xml:space="preserve"> </w:t>
      </w:r>
      <w:r>
        <w:rPr>
          <w:sz w:val="28"/>
          <w:szCs w:val="28"/>
        </w:rPr>
        <w:t>4.2</w:t>
      </w:r>
      <w:r w:rsidR="00944021">
        <w:rPr>
          <w:sz w:val="28"/>
          <w:szCs w:val="28"/>
        </w:rPr>
        <w:t xml:space="preserve"> Code                                                        </w:t>
      </w:r>
      <w:r w:rsidR="00AE6C6B">
        <w:rPr>
          <w:sz w:val="28"/>
          <w:szCs w:val="28"/>
        </w:rPr>
        <w:t xml:space="preserve"> </w:t>
      </w:r>
      <w:r w:rsidR="00944021">
        <w:rPr>
          <w:sz w:val="28"/>
          <w:szCs w:val="28"/>
        </w:rPr>
        <w:t xml:space="preserve"> </w:t>
      </w:r>
      <w:r w:rsidR="00623BFD">
        <w:rPr>
          <w:sz w:val="28"/>
          <w:szCs w:val="28"/>
        </w:rPr>
        <w:t xml:space="preserve"> </w:t>
      </w:r>
      <w:r w:rsidR="00A23824">
        <w:rPr>
          <w:sz w:val="28"/>
          <w:szCs w:val="28"/>
        </w:rPr>
        <w:t>21</w:t>
      </w:r>
    </w:p>
    <w:p w14:paraId="5C46E9DE" w14:textId="77777777" w:rsidR="00A23824" w:rsidRDefault="00A23824" w:rsidP="006840B9">
      <w:pPr>
        <w:rPr>
          <w:sz w:val="28"/>
          <w:szCs w:val="28"/>
        </w:rPr>
      </w:pPr>
    </w:p>
    <w:p w14:paraId="2786C656" w14:textId="77777777" w:rsidR="00996B35" w:rsidRDefault="003A2D61" w:rsidP="003A2D61">
      <w:pPr>
        <w:ind w:left="0" w:firstLine="0"/>
        <w:rPr>
          <w:b/>
          <w:bCs/>
          <w:sz w:val="28"/>
          <w:szCs w:val="28"/>
        </w:rPr>
      </w:pPr>
      <w:r>
        <w:rPr>
          <w:b/>
          <w:bCs/>
          <w:sz w:val="28"/>
          <w:szCs w:val="28"/>
        </w:rPr>
        <w:t xml:space="preserve">    </w:t>
      </w:r>
      <w:r w:rsidR="001E5D83">
        <w:rPr>
          <w:b/>
          <w:bCs/>
          <w:sz w:val="28"/>
          <w:szCs w:val="28"/>
        </w:rPr>
        <w:t xml:space="preserve"> </w:t>
      </w:r>
      <w:r w:rsidR="00B048E6">
        <w:rPr>
          <w:b/>
          <w:bCs/>
          <w:sz w:val="28"/>
          <w:szCs w:val="28"/>
        </w:rPr>
        <w:t xml:space="preserve">5         </w:t>
      </w:r>
      <w:r w:rsidR="00A23824">
        <w:rPr>
          <w:b/>
          <w:bCs/>
          <w:sz w:val="28"/>
          <w:szCs w:val="28"/>
        </w:rPr>
        <w:t xml:space="preserve">        </w:t>
      </w:r>
      <w:r w:rsidR="00B048E6">
        <w:rPr>
          <w:b/>
          <w:bCs/>
          <w:sz w:val="28"/>
          <w:szCs w:val="28"/>
        </w:rPr>
        <w:t>Application</w:t>
      </w:r>
      <w:r w:rsidR="00A23824">
        <w:rPr>
          <w:b/>
          <w:bCs/>
          <w:sz w:val="28"/>
          <w:szCs w:val="28"/>
        </w:rPr>
        <w:t>.                                                         23</w:t>
      </w:r>
    </w:p>
    <w:p w14:paraId="78739F2A" w14:textId="77777777" w:rsidR="00996B35" w:rsidRDefault="00996B35" w:rsidP="003A2D61">
      <w:pPr>
        <w:ind w:left="0" w:firstLine="0"/>
        <w:rPr>
          <w:b/>
          <w:bCs/>
          <w:sz w:val="28"/>
          <w:szCs w:val="28"/>
        </w:rPr>
      </w:pPr>
    </w:p>
    <w:p w14:paraId="06AE0ADE" w14:textId="77777777" w:rsidR="00B048E6" w:rsidRDefault="003A2D61" w:rsidP="003A2D61">
      <w:pPr>
        <w:ind w:left="0" w:firstLine="0"/>
        <w:rPr>
          <w:b/>
          <w:bCs/>
          <w:sz w:val="28"/>
          <w:szCs w:val="28"/>
        </w:rPr>
      </w:pPr>
      <w:r>
        <w:rPr>
          <w:b/>
          <w:bCs/>
          <w:sz w:val="28"/>
          <w:szCs w:val="28"/>
        </w:rPr>
        <w:t xml:space="preserve">    </w:t>
      </w:r>
      <w:r w:rsidR="001E5D83">
        <w:rPr>
          <w:b/>
          <w:bCs/>
          <w:sz w:val="28"/>
          <w:szCs w:val="28"/>
        </w:rPr>
        <w:t xml:space="preserve"> </w:t>
      </w:r>
      <w:r w:rsidR="00B048E6">
        <w:rPr>
          <w:b/>
          <w:bCs/>
          <w:sz w:val="28"/>
          <w:szCs w:val="28"/>
        </w:rPr>
        <w:t xml:space="preserve">6        </w:t>
      </w:r>
      <w:r w:rsidR="00996B35">
        <w:rPr>
          <w:b/>
          <w:bCs/>
          <w:sz w:val="28"/>
          <w:szCs w:val="28"/>
        </w:rPr>
        <w:t xml:space="preserve">         </w:t>
      </w:r>
      <w:r w:rsidR="00B048E6">
        <w:rPr>
          <w:b/>
          <w:bCs/>
          <w:sz w:val="28"/>
          <w:szCs w:val="28"/>
        </w:rPr>
        <w:t>Conclusion and Future Scope</w:t>
      </w:r>
      <w:r w:rsidR="00996B35">
        <w:rPr>
          <w:b/>
          <w:bCs/>
          <w:sz w:val="28"/>
          <w:szCs w:val="28"/>
        </w:rPr>
        <w:t>.                          25</w:t>
      </w:r>
    </w:p>
    <w:p w14:paraId="5DE39CD2" w14:textId="77777777" w:rsidR="00B048E6" w:rsidRDefault="00B048E6" w:rsidP="006840B9">
      <w:pPr>
        <w:rPr>
          <w:b/>
          <w:bCs/>
          <w:sz w:val="28"/>
          <w:szCs w:val="28"/>
        </w:rPr>
      </w:pPr>
    </w:p>
    <w:p w14:paraId="00040AA5" w14:textId="77777777" w:rsidR="00B048E6" w:rsidRDefault="00B048E6" w:rsidP="006840B9">
      <w:pPr>
        <w:rPr>
          <w:b/>
          <w:bCs/>
          <w:sz w:val="28"/>
          <w:szCs w:val="28"/>
        </w:rPr>
      </w:pPr>
      <w:r>
        <w:rPr>
          <w:b/>
          <w:bCs/>
          <w:sz w:val="28"/>
          <w:szCs w:val="28"/>
        </w:rPr>
        <w:t xml:space="preserve">           </w:t>
      </w:r>
      <w:r w:rsidR="001E5D83">
        <w:rPr>
          <w:b/>
          <w:bCs/>
          <w:sz w:val="28"/>
          <w:szCs w:val="28"/>
        </w:rPr>
        <w:t xml:space="preserve"> </w:t>
      </w:r>
      <w:r>
        <w:rPr>
          <w:b/>
          <w:bCs/>
          <w:sz w:val="28"/>
          <w:szCs w:val="28"/>
        </w:rPr>
        <w:t>References</w:t>
      </w:r>
      <w:r w:rsidR="00996B35">
        <w:rPr>
          <w:b/>
          <w:bCs/>
          <w:sz w:val="28"/>
          <w:szCs w:val="28"/>
        </w:rPr>
        <w:t xml:space="preserve">.                                                          </w:t>
      </w:r>
      <w:r w:rsidR="00AE6C6B">
        <w:rPr>
          <w:b/>
          <w:bCs/>
          <w:sz w:val="28"/>
          <w:szCs w:val="28"/>
        </w:rPr>
        <w:t xml:space="preserve"> </w:t>
      </w:r>
      <w:r w:rsidR="00996B35">
        <w:rPr>
          <w:b/>
          <w:bCs/>
          <w:sz w:val="28"/>
          <w:szCs w:val="28"/>
        </w:rPr>
        <w:t>26</w:t>
      </w:r>
    </w:p>
    <w:p w14:paraId="36191410" w14:textId="77777777" w:rsidR="00F77BA0" w:rsidRDefault="00F77BA0" w:rsidP="006840B9">
      <w:pPr>
        <w:rPr>
          <w:b/>
          <w:bCs/>
          <w:sz w:val="28"/>
          <w:szCs w:val="28"/>
        </w:rPr>
      </w:pPr>
    </w:p>
    <w:p w14:paraId="7B238586" w14:textId="77777777" w:rsidR="00F77BA0" w:rsidRDefault="00F77BA0" w:rsidP="006840B9">
      <w:pPr>
        <w:rPr>
          <w:b/>
          <w:bCs/>
          <w:sz w:val="28"/>
          <w:szCs w:val="28"/>
        </w:rPr>
      </w:pPr>
    </w:p>
    <w:p w14:paraId="1CC659F9" w14:textId="77777777" w:rsidR="00F77BA0" w:rsidRDefault="00F77BA0" w:rsidP="006840B9">
      <w:pPr>
        <w:rPr>
          <w:b/>
          <w:bCs/>
          <w:sz w:val="28"/>
          <w:szCs w:val="28"/>
        </w:rPr>
      </w:pPr>
    </w:p>
    <w:p w14:paraId="00765557" w14:textId="77777777" w:rsidR="00F77BA0" w:rsidRDefault="00F77BA0" w:rsidP="006840B9">
      <w:pPr>
        <w:rPr>
          <w:b/>
          <w:bCs/>
          <w:sz w:val="28"/>
          <w:szCs w:val="28"/>
        </w:rPr>
      </w:pPr>
    </w:p>
    <w:p w14:paraId="56B4A0B4" w14:textId="77777777" w:rsidR="00F77BA0" w:rsidRDefault="00F77BA0" w:rsidP="006840B9">
      <w:pPr>
        <w:rPr>
          <w:b/>
          <w:bCs/>
          <w:sz w:val="28"/>
          <w:szCs w:val="28"/>
        </w:rPr>
      </w:pPr>
    </w:p>
    <w:p w14:paraId="6A85F8C6" w14:textId="77777777" w:rsidR="00CA525E" w:rsidRPr="00EF6B17" w:rsidRDefault="00CA525E" w:rsidP="000F26DD">
      <w:pPr>
        <w:ind w:left="0" w:firstLine="0"/>
        <w:rPr>
          <w:b/>
          <w:bCs/>
          <w:sz w:val="28"/>
          <w:szCs w:val="28"/>
        </w:rPr>
      </w:pPr>
    </w:p>
    <w:p w14:paraId="30A5B200" w14:textId="77777777" w:rsidR="00CA525E" w:rsidRPr="00B50210" w:rsidRDefault="006679B1" w:rsidP="00BE08A4">
      <w:pPr>
        <w:tabs>
          <w:tab w:val="center" w:pos="1745"/>
          <w:tab w:val="center" w:pos="2972"/>
          <w:tab w:val="center" w:pos="3692"/>
          <w:tab w:val="center" w:pos="4412"/>
          <w:tab w:val="center" w:pos="5132"/>
          <w:tab w:val="center" w:pos="5852"/>
          <w:tab w:val="center" w:pos="6572"/>
          <w:tab w:val="center" w:pos="7292"/>
          <w:tab w:val="center" w:pos="8433"/>
        </w:tabs>
        <w:spacing w:after="182"/>
        <w:ind w:left="0" w:right="0" w:firstLine="0"/>
      </w:pPr>
      <w:r w:rsidRPr="00B50210">
        <w:tab/>
        <w:t xml:space="preserve"> </w:t>
      </w:r>
      <w:r w:rsidRPr="00B50210">
        <w:tab/>
        <w:t xml:space="preserve">          </w:t>
      </w:r>
    </w:p>
    <w:p w14:paraId="5FAA7D52" w14:textId="77777777" w:rsidR="00CA525E" w:rsidRPr="00B50210" w:rsidRDefault="00CA525E" w:rsidP="00BE08A4">
      <w:pPr>
        <w:spacing w:after="216" w:line="259" w:lineRule="auto"/>
        <w:ind w:left="797" w:right="0" w:firstLine="0"/>
      </w:pPr>
    </w:p>
    <w:p w14:paraId="2A968C08" w14:textId="77777777" w:rsidR="00CA525E" w:rsidRDefault="00CA525E" w:rsidP="00BE08A4">
      <w:pPr>
        <w:spacing w:after="0" w:line="259" w:lineRule="auto"/>
        <w:ind w:left="811" w:right="0" w:firstLine="0"/>
      </w:pPr>
    </w:p>
    <w:p w14:paraId="6C86CF31" w14:textId="77777777" w:rsidR="009E2E00" w:rsidRDefault="009E2E00" w:rsidP="00BE08A4">
      <w:pPr>
        <w:spacing w:after="0" w:line="259" w:lineRule="auto"/>
        <w:ind w:left="811" w:right="0" w:firstLine="0"/>
      </w:pPr>
    </w:p>
    <w:p w14:paraId="0AC7852A" w14:textId="77777777" w:rsidR="009E2E00" w:rsidRDefault="009E2E00" w:rsidP="00BE08A4">
      <w:pPr>
        <w:spacing w:after="0" w:line="259" w:lineRule="auto"/>
        <w:ind w:left="811" w:right="0" w:firstLine="0"/>
      </w:pPr>
    </w:p>
    <w:p w14:paraId="234C4133" w14:textId="77777777" w:rsidR="009E2E00" w:rsidRDefault="009E2E00" w:rsidP="00BE08A4">
      <w:pPr>
        <w:spacing w:after="0" w:line="259" w:lineRule="auto"/>
        <w:ind w:left="811" w:right="0" w:firstLine="0"/>
      </w:pPr>
    </w:p>
    <w:p w14:paraId="3F6E0A0F" w14:textId="77777777" w:rsidR="009E2E00" w:rsidRDefault="009E2E00" w:rsidP="00BE08A4">
      <w:pPr>
        <w:spacing w:after="0" w:line="259" w:lineRule="auto"/>
        <w:ind w:left="811" w:right="0" w:firstLine="0"/>
      </w:pPr>
    </w:p>
    <w:p w14:paraId="7B84B4B1" w14:textId="77777777" w:rsidR="006106DB" w:rsidRDefault="006106DB" w:rsidP="006106DB">
      <w:pPr>
        <w:spacing w:after="177" w:line="259" w:lineRule="auto"/>
        <w:ind w:left="0" w:right="0" w:firstLine="0"/>
      </w:pPr>
    </w:p>
    <w:p w14:paraId="2D14E2F0" w14:textId="77777777" w:rsidR="00CA525E" w:rsidRPr="00EC4991" w:rsidRDefault="006679B1" w:rsidP="00EC4991">
      <w:pPr>
        <w:pStyle w:val="ListParagraph"/>
        <w:numPr>
          <w:ilvl w:val="0"/>
          <w:numId w:val="9"/>
        </w:numPr>
        <w:spacing w:after="177" w:line="259" w:lineRule="auto"/>
        <w:ind w:right="0"/>
        <w:rPr>
          <w:u w:val="single"/>
        </w:rPr>
      </w:pPr>
      <w:r w:rsidRPr="00EC4991">
        <w:rPr>
          <w:b/>
          <w:sz w:val="28"/>
          <w:u w:val="single"/>
        </w:rPr>
        <w:lastRenderedPageBreak/>
        <w:t>INTRODUCTION</w:t>
      </w:r>
    </w:p>
    <w:p w14:paraId="1552D5C0" w14:textId="77777777" w:rsidR="00CA525E" w:rsidRPr="00B50210" w:rsidRDefault="00CA525E" w:rsidP="00BE08A4">
      <w:pPr>
        <w:spacing w:after="216" w:line="259" w:lineRule="auto"/>
        <w:ind w:left="811" w:right="0" w:firstLine="0"/>
      </w:pPr>
    </w:p>
    <w:p w14:paraId="25DEE1F2" w14:textId="77777777" w:rsidR="00CA525E" w:rsidRPr="00B50210" w:rsidRDefault="006679B1" w:rsidP="006106DB">
      <w:pPr>
        <w:spacing w:after="154"/>
        <w:ind w:left="806" w:right="786"/>
      </w:pPr>
      <w:r w:rsidRPr="00B50210">
        <w:t>Robotics is an evolving technology. There are Various approaches to build robots, and no one is sure which method or technology will be used 100 years from now. Robotics is evolving like the Darwinian evolutionary theory of survival of the fittest. The framework equipment comprises of a controller outfitted with Bluetooth communication module. It’ll be connected to the motors and other alternative components of car. When the Bluetooth app is turned on and is connected with the current system via Bluetooth, one will operate the car by giving wireless commands from the app using the functions already programmed in the app. The vehicle will motion in four directions: Forward, Backward, Right and Left. In forward movement, all motors will motion in the same direction and for backward motion; movement of the motors will be in opposite direction. For left and right movements, either of the motors will rotate and to stop the motors will stop. Instructions are given to the motors through the Bluetooth app of Android Smartphone by the user.</w:t>
      </w:r>
    </w:p>
    <w:p w14:paraId="728EC76B" w14:textId="77777777" w:rsidR="004A7555" w:rsidRDefault="006679B1" w:rsidP="004A7555">
      <w:pPr>
        <w:spacing w:after="152"/>
        <w:ind w:left="806" w:right="786"/>
      </w:pPr>
      <w:r w:rsidRPr="00B50210">
        <w:t>In this project, we will demonstrate how to control</w:t>
      </w:r>
      <w:r w:rsidR="00B9039E">
        <w:t xml:space="preserve"> a </w:t>
      </w:r>
      <w:proofErr w:type="gramStart"/>
      <w:r w:rsidRPr="00B50210">
        <w:t>robot</w:t>
      </w:r>
      <w:r w:rsidR="00931BCD">
        <w:t xml:space="preserve"> </w:t>
      </w:r>
      <w:r w:rsidRPr="00B50210">
        <w:t>controlled</w:t>
      </w:r>
      <w:proofErr w:type="gramEnd"/>
      <w:r w:rsidRPr="00B50210">
        <w:t xml:space="preserve"> car using Bluetooth module through Bluetooth application of an android mobile phone. The benefit of using robot-controlled car is it can be used to reduce manual work. This project can be modified quite easily to include a camera well that can stream the videos to the user over Wi-Fi using Wi Fi module.</w:t>
      </w:r>
    </w:p>
    <w:p w14:paraId="6A855126" w14:textId="77777777" w:rsidR="004A7555" w:rsidRDefault="004A7555" w:rsidP="004A7555">
      <w:pPr>
        <w:spacing w:after="152"/>
        <w:ind w:left="806" w:right="786"/>
      </w:pPr>
    </w:p>
    <w:p w14:paraId="1787139F" w14:textId="77777777" w:rsidR="004A7555" w:rsidRPr="00E16F2D" w:rsidRDefault="004A7555" w:rsidP="004A7555">
      <w:pPr>
        <w:spacing w:after="152"/>
        <w:ind w:left="806" w:right="786"/>
        <w:rPr>
          <w:b/>
          <w:bCs/>
          <w:sz w:val="28"/>
          <w:szCs w:val="28"/>
        </w:rPr>
      </w:pPr>
      <w:r w:rsidRPr="004A7555">
        <w:rPr>
          <w:b/>
          <w:bCs/>
          <w:sz w:val="28"/>
          <w:szCs w:val="28"/>
        </w:rPr>
        <w:t xml:space="preserve"> </w:t>
      </w:r>
      <w:r w:rsidRPr="00E16F2D">
        <w:rPr>
          <w:b/>
          <w:bCs/>
          <w:sz w:val="28"/>
          <w:szCs w:val="28"/>
        </w:rPr>
        <w:t>1.1 NEED STATEMENT</w:t>
      </w:r>
    </w:p>
    <w:p w14:paraId="3408750F" w14:textId="77777777" w:rsidR="004A7555" w:rsidRDefault="004A7555" w:rsidP="004A7555">
      <w:pPr>
        <w:spacing w:after="249"/>
        <w:ind w:left="806" w:right="786"/>
      </w:pPr>
      <w:r w:rsidRPr="00B50210">
        <w:t xml:space="preserve">We are living in the world which is continuously evolving and advancing its technology every moment. We need to save human efforts in every aspect, whether it is physical or mental. </w:t>
      </w:r>
      <w:r>
        <w:t>W</w:t>
      </w:r>
      <w:r w:rsidRPr="00B50210">
        <w:t>e need to continuously monitor the equipment, which still needs human assistance which further require human efforts. Moreover, according to census 2011, there are 26 million people suffering from one or the other kind of disability which is equivalent to 2.1% of the population. These are the trends that a student must be able to overcome using wireless and</w:t>
      </w:r>
      <w:r>
        <w:t xml:space="preserve"> voice</w:t>
      </w:r>
      <w:r w:rsidRPr="00B50210">
        <w:t xml:space="preserve"> recognition technology.</w:t>
      </w:r>
    </w:p>
    <w:p w14:paraId="437F8010" w14:textId="77777777" w:rsidR="001120E9" w:rsidRDefault="001120E9" w:rsidP="004A7555">
      <w:pPr>
        <w:spacing w:after="249"/>
        <w:ind w:left="806" w:right="786"/>
      </w:pPr>
    </w:p>
    <w:p w14:paraId="0D60C7D2" w14:textId="77777777" w:rsidR="001120E9" w:rsidRDefault="006C3BA8" w:rsidP="004A7555">
      <w:pPr>
        <w:spacing w:after="249"/>
        <w:ind w:left="806" w:right="786"/>
        <w:rPr>
          <w:b/>
          <w:bCs/>
          <w:sz w:val="28"/>
          <w:szCs w:val="28"/>
        </w:rPr>
      </w:pPr>
      <w:r w:rsidRPr="006C3BA8">
        <w:rPr>
          <w:b/>
          <w:bCs/>
          <w:sz w:val="28"/>
          <w:szCs w:val="28"/>
        </w:rPr>
        <w:t>1.2 PROBLEM STATEMENT</w:t>
      </w:r>
    </w:p>
    <w:p w14:paraId="54DE8D3E" w14:textId="77777777" w:rsidR="006C3BA8" w:rsidRPr="00E55960" w:rsidRDefault="006C3BA8" w:rsidP="004A7555">
      <w:pPr>
        <w:spacing w:after="249"/>
        <w:ind w:left="806" w:right="786"/>
        <w:rPr>
          <w:sz w:val="28"/>
          <w:szCs w:val="28"/>
        </w:rPr>
      </w:pPr>
      <w:r w:rsidRPr="00E55960">
        <w:rPr>
          <w:sz w:val="28"/>
          <w:szCs w:val="28"/>
        </w:rPr>
        <w:t>We must make a car that can be operated using wireless technology (Bluetooth) and voice recognition technology to improve existing technology and reduce human efforts</w:t>
      </w:r>
    </w:p>
    <w:p w14:paraId="78DD6813" w14:textId="77777777" w:rsidR="00572290" w:rsidRPr="00E55960" w:rsidRDefault="00572290" w:rsidP="00BE08A4">
      <w:pPr>
        <w:spacing w:after="155" w:line="259" w:lineRule="auto"/>
        <w:ind w:left="806" w:right="0"/>
        <w:rPr>
          <w:sz w:val="28"/>
        </w:rPr>
      </w:pPr>
    </w:p>
    <w:p w14:paraId="60EE97F6" w14:textId="77777777" w:rsidR="00305025" w:rsidRDefault="00305025" w:rsidP="00305025">
      <w:pPr>
        <w:spacing w:after="155" w:line="259" w:lineRule="auto"/>
        <w:ind w:left="0" w:right="0" w:firstLine="0"/>
        <w:rPr>
          <w:b/>
          <w:sz w:val="28"/>
        </w:rPr>
      </w:pPr>
    </w:p>
    <w:p w14:paraId="3C48AA55" w14:textId="77777777" w:rsidR="00305025" w:rsidRDefault="00305025" w:rsidP="00305025">
      <w:pPr>
        <w:spacing w:after="155" w:line="259" w:lineRule="auto"/>
        <w:ind w:left="0" w:right="0" w:firstLine="0"/>
        <w:rPr>
          <w:b/>
          <w:sz w:val="28"/>
        </w:rPr>
      </w:pPr>
    </w:p>
    <w:p w14:paraId="4ABB6348" w14:textId="77777777" w:rsidR="00572290" w:rsidRDefault="00305025" w:rsidP="00305025">
      <w:pPr>
        <w:spacing w:after="155" w:line="259" w:lineRule="auto"/>
        <w:ind w:left="0" w:right="0" w:firstLine="0"/>
        <w:rPr>
          <w:b/>
          <w:sz w:val="28"/>
          <w:u w:val="single"/>
        </w:rPr>
      </w:pPr>
      <w:r>
        <w:rPr>
          <w:b/>
          <w:sz w:val="28"/>
        </w:rPr>
        <w:lastRenderedPageBreak/>
        <w:t xml:space="preserve">                            </w:t>
      </w:r>
      <w:r w:rsidR="005718E3">
        <w:rPr>
          <w:b/>
          <w:sz w:val="28"/>
        </w:rPr>
        <w:t xml:space="preserve">       </w:t>
      </w:r>
      <w:r>
        <w:rPr>
          <w:b/>
          <w:sz w:val="28"/>
        </w:rPr>
        <w:t xml:space="preserve">      </w:t>
      </w:r>
      <w:r w:rsidR="00BD2EAD">
        <w:rPr>
          <w:b/>
          <w:sz w:val="28"/>
        </w:rPr>
        <w:t xml:space="preserve"> </w:t>
      </w:r>
      <w:r w:rsidR="00EC4991">
        <w:rPr>
          <w:b/>
          <w:sz w:val="28"/>
        </w:rPr>
        <w:t>2.</w:t>
      </w:r>
      <w:r w:rsidR="00BD2EAD">
        <w:rPr>
          <w:b/>
          <w:sz w:val="28"/>
        </w:rPr>
        <w:t xml:space="preserve"> </w:t>
      </w:r>
      <w:r w:rsidR="00572290" w:rsidRPr="00BD2EAD">
        <w:rPr>
          <w:b/>
          <w:sz w:val="28"/>
          <w:u w:val="single"/>
        </w:rPr>
        <w:t>LITERATURE</w:t>
      </w:r>
      <w:r w:rsidR="004D2F68">
        <w:rPr>
          <w:b/>
          <w:sz w:val="28"/>
          <w:u w:val="single"/>
        </w:rPr>
        <w:t xml:space="preserve"> SURVEY</w:t>
      </w:r>
    </w:p>
    <w:p w14:paraId="11DCAA49" w14:textId="77777777" w:rsidR="00305025" w:rsidRPr="00BD2EAD" w:rsidRDefault="00305025" w:rsidP="00305025">
      <w:pPr>
        <w:spacing w:after="155" w:line="259" w:lineRule="auto"/>
        <w:ind w:left="0" w:right="0" w:firstLine="0"/>
        <w:rPr>
          <w:b/>
          <w:sz w:val="28"/>
          <w:u w:val="single"/>
        </w:rPr>
      </w:pPr>
    </w:p>
    <w:p w14:paraId="597D5FED" w14:textId="77777777" w:rsidR="003A5DBC" w:rsidRDefault="00572290" w:rsidP="00050363">
      <w:pPr>
        <w:spacing w:after="155" w:line="259" w:lineRule="auto"/>
        <w:ind w:left="730" w:right="0"/>
        <w:jc w:val="left"/>
        <w:rPr>
          <w:bCs/>
          <w:szCs w:val="24"/>
        </w:rPr>
      </w:pPr>
      <w:r w:rsidRPr="00572290">
        <w:rPr>
          <w:bCs/>
          <w:szCs w:val="24"/>
        </w:rPr>
        <w:t xml:space="preserve">The 12v battery is characterized solely by its 12volt potential. This higher voltage is typically </w:t>
      </w:r>
    </w:p>
    <w:p w14:paraId="39D5E3C9" w14:textId="77777777" w:rsidR="00572290" w:rsidRPr="00572290" w:rsidRDefault="00572290" w:rsidP="004638B0">
      <w:pPr>
        <w:spacing w:after="155" w:line="259" w:lineRule="auto"/>
        <w:ind w:left="730" w:right="0"/>
        <w:jc w:val="left"/>
        <w:rPr>
          <w:bCs/>
          <w:szCs w:val="24"/>
        </w:rPr>
      </w:pPr>
      <w:r w:rsidRPr="00572290">
        <w:rPr>
          <w:bCs/>
          <w:szCs w:val="24"/>
        </w:rPr>
        <w:t>found in SLA (sealed lead-acid) car batteries for SLI (Starting, Lighting, Ignition) purposes, or A23/27 batteries for radio frequency-transmitting in Bluetooth devices and home security systems.</w:t>
      </w:r>
    </w:p>
    <w:p w14:paraId="5D9063F2" w14:textId="77777777" w:rsidR="009731B0" w:rsidRDefault="00572290" w:rsidP="004638B0">
      <w:pPr>
        <w:spacing w:after="155" w:line="259" w:lineRule="auto"/>
        <w:ind w:left="730" w:right="0"/>
        <w:rPr>
          <w:bCs/>
          <w:szCs w:val="24"/>
        </w:rPr>
      </w:pPr>
      <w:r w:rsidRPr="00572290">
        <w:rPr>
          <w:bCs/>
          <w:szCs w:val="24"/>
        </w:rPr>
        <w:t xml:space="preserve">In 2003, Worldwide speculation in modern robots up 19%. In 2004, orders for robots were up another 18% to the highest level ever recorded. Overall development in the period 2004-2007 conjecture at a normal yearly pace of about 7%. More than 600,000 family unit robots being used several millions in the next few years. Various researches have been made by different researchers in developing this project. Be that as it may, they serve an alternate application and have various innovations actualized. Some of those papers are mentioned below stating their technology and application. Robot Control Design Using Android Smartphone Authors: </w:t>
      </w:r>
      <w:proofErr w:type="spellStart"/>
      <w:r w:rsidRPr="00572290">
        <w:rPr>
          <w:bCs/>
          <w:szCs w:val="24"/>
        </w:rPr>
        <w:t>Mrumal</w:t>
      </w:r>
      <w:proofErr w:type="spellEnd"/>
      <w:r w:rsidRPr="00572290">
        <w:rPr>
          <w:bCs/>
          <w:szCs w:val="24"/>
        </w:rPr>
        <w:t xml:space="preserve"> K Pathak, </w:t>
      </w:r>
      <w:proofErr w:type="spellStart"/>
      <w:r w:rsidRPr="00572290">
        <w:rPr>
          <w:bCs/>
          <w:szCs w:val="24"/>
        </w:rPr>
        <w:t>Javed</w:t>
      </w:r>
      <w:proofErr w:type="spellEnd"/>
      <w:r w:rsidRPr="00572290">
        <w:rPr>
          <w:bCs/>
          <w:szCs w:val="24"/>
        </w:rPr>
        <w:t xml:space="preserve"> Khan, Aarushi </w:t>
      </w:r>
      <w:proofErr w:type="spellStart"/>
      <w:r w:rsidRPr="00572290">
        <w:rPr>
          <w:bCs/>
          <w:szCs w:val="24"/>
        </w:rPr>
        <w:t>Koul</w:t>
      </w:r>
      <w:proofErr w:type="spellEnd"/>
      <w:r w:rsidRPr="00572290">
        <w:rPr>
          <w:bCs/>
          <w:szCs w:val="24"/>
        </w:rPr>
        <w:t xml:space="preserve">, Reshma </w:t>
      </w:r>
      <w:proofErr w:type="spellStart"/>
      <w:r w:rsidRPr="00572290">
        <w:rPr>
          <w:bCs/>
          <w:szCs w:val="24"/>
        </w:rPr>
        <w:t>Kalane</w:t>
      </w:r>
      <w:proofErr w:type="spellEnd"/>
      <w:r w:rsidRPr="00572290">
        <w:rPr>
          <w:bCs/>
          <w:szCs w:val="24"/>
        </w:rPr>
        <w:t xml:space="preserve"> </w:t>
      </w:r>
      <w:proofErr w:type="spellStart"/>
      <w:r w:rsidRPr="00572290">
        <w:rPr>
          <w:bCs/>
          <w:szCs w:val="24"/>
        </w:rPr>
        <w:t>Raunak</w:t>
      </w:r>
      <w:proofErr w:type="spellEnd"/>
      <w:r w:rsidRPr="00572290">
        <w:rPr>
          <w:bCs/>
          <w:szCs w:val="24"/>
        </w:rPr>
        <w:t xml:space="preserve"> Varshney</w:t>
      </w:r>
      <w:r w:rsidR="00651888">
        <w:rPr>
          <w:bCs/>
          <w:szCs w:val="24"/>
        </w:rPr>
        <w:t xml:space="preserve">. </w:t>
      </w:r>
      <w:r w:rsidRPr="00572290">
        <w:rPr>
          <w:bCs/>
          <w:szCs w:val="24"/>
        </w:rPr>
        <w:t>The motivation behind this paper is to furnish amazing computational android stages with less difficult robot equipment design. This paper depicts how to control a robot utilizing portable through Bluetooth communication, a few highlights about Bluetooth innovation, segments of the versatile and robot. It present</w:t>
      </w:r>
      <w:r w:rsidR="00D6585A">
        <w:rPr>
          <w:bCs/>
          <w:szCs w:val="24"/>
        </w:rPr>
        <w:t>s</w:t>
      </w:r>
      <w:r w:rsidRPr="00572290">
        <w:rPr>
          <w:bCs/>
          <w:szCs w:val="24"/>
        </w:rPr>
        <w:t xml:space="preserve"> an audit of robots constrained by smart phone by means of moving the robot upward, reverse, left and right side by the android application, for example,</w:t>
      </w:r>
    </w:p>
    <w:p w14:paraId="07571129" w14:textId="77777777" w:rsidR="002710C2" w:rsidRDefault="00572290" w:rsidP="004638B0">
      <w:pPr>
        <w:spacing w:after="155" w:line="259" w:lineRule="auto"/>
        <w:ind w:left="797" w:right="0" w:firstLine="0"/>
        <w:rPr>
          <w:bCs/>
          <w:szCs w:val="24"/>
        </w:rPr>
      </w:pPr>
      <w:r w:rsidRPr="00572290">
        <w:rPr>
          <w:bCs/>
          <w:szCs w:val="24"/>
        </w:rPr>
        <w:t>Arduino,</w:t>
      </w:r>
      <w:r w:rsidR="009731B0">
        <w:rPr>
          <w:bCs/>
          <w:szCs w:val="24"/>
        </w:rPr>
        <w:t xml:space="preserve"> </w:t>
      </w:r>
      <w:r w:rsidRPr="00572290">
        <w:rPr>
          <w:bCs/>
          <w:szCs w:val="24"/>
        </w:rPr>
        <w:t>Bluetooth</w:t>
      </w:r>
      <w:r w:rsidR="009731B0">
        <w:rPr>
          <w:bCs/>
          <w:szCs w:val="24"/>
        </w:rPr>
        <w:t xml:space="preserve"> </w:t>
      </w:r>
      <w:r w:rsidRPr="00572290">
        <w:rPr>
          <w:bCs/>
          <w:szCs w:val="24"/>
        </w:rPr>
        <w:t>Smart</w:t>
      </w:r>
      <w:r w:rsidR="009731B0">
        <w:rPr>
          <w:bCs/>
          <w:szCs w:val="24"/>
        </w:rPr>
        <w:t xml:space="preserve"> </w:t>
      </w:r>
      <w:r w:rsidRPr="00572290">
        <w:rPr>
          <w:bCs/>
          <w:szCs w:val="24"/>
        </w:rPr>
        <w:t>Phone Controlled Robot</w:t>
      </w:r>
      <w:r w:rsidR="00C32BC8">
        <w:rPr>
          <w:bCs/>
          <w:szCs w:val="24"/>
        </w:rPr>
        <w:t xml:space="preserve"> u</w:t>
      </w:r>
      <w:r w:rsidRPr="00572290">
        <w:rPr>
          <w:bCs/>
          <w:szCs w:val="24"/>
        </w:rPr>
        <w:t>sing</w:t>
      </w:r>
      <w:r w:rsidR="00C32BC8">
        <w:rPr>
          <w:bCs/>
          <w:szCs w:val="24"/>
        </w:rPr>
        <w:t xml:space="preserve"> </w:t>
      </w:r>
      <w:r w:rsidRPr="00572290">
        <w:rPr>
          <w:bCs/>
          <w:szCs w:val="24"/>
        </w:rPr>
        <w:t>ATMEGA328</w:t>
      </w:r>
      <w:r w:rsidR="002710C2">
        <w:rPr>
          <w:bCs/>
          <w:szCs w:val="24"/>
        </w:rPr>
        <w:t xml:space="preserve"> </w:t>
      </w:r>
      <w:r w:rsidRPr="00572290">
        <w:rPr>
          <w:bCs/>
          <w:szCs w:val="24"/>
        </w:rPr>
        <w:t xml:space="preserve">Microcontroller. Authors: Aniket R. </w:t>
      </w:r>
      <w:proofErr w:type="spellStart"/>
      <w:r w:rsidRPr="00572290">
        <w:rPr>
          <w:bCs/>
          <w:szCs w:val="24"/>
        </w:rPr>
        <w:t>Yeole</w:t>
      </w:r>
      <w:proofErr w:type="spellEnd"/>
      <w:r w:rsidRPr="00572290">
        <w:rPr>
          <w:bCs/>
          <w:szCs w:val="24"/>
        </w:rPr>
        <w:t xml:space="preserve">, </w:t>
      </w:r>
      <w:proofErr w:type="spellStart"/>
      <w:r w:rsidRPr="00572290">
        <w:rPr>
          <w:bCs/>
          <w:szCs w:val="24"/>
        </w:rPr>
        <w:t>Sapana</w:t>
      </w:r>
      <w:proofErr w:type="spellEnd"/>
      <w:r w:rsidRPr="00572290">
        <w:rPr>
          <w:bCs/>
          <w:szCs w:val="24"/>
        </w:rPr>
        <w:t xml:space="preserve"> M. </w:t>
      </w:r>
      <w:proofErr w:type="spellStart"/>
      <w:r w:rsidRPr="00572290">
        <w:rPr>
          <w:bCs/>
          <w:szCs w:val="24"/>
        </w:rPr>
        <w:t>Bramhankar</w:t>
      </w:r>
      <w:proofErr w:type="spellEnd"/>
      <w:r w:rsidRPr="00572290">
        <w:rPr>
          <w:bCs/>
          <w:szCs w:val="24"/>
        </w:rPr>
        <w:t xml:space="preserve">, </w:t>
      </w:r>
      <w:proofErr w:type="spellStart"/>
      <w:r w:rsidRPr="00572290">
        <w:rPr>
          <w:bCs/>
          <w:szCs w:val="24"/>
        </w:rPr>
        <w:t>Monali</w:t>
      </w:r>
      <w:proofErr w:type="spellEnd"/>
      <w:r w:rsidRPr="00572290">
        <w:rPr>
          <w:bCs/>
          <w:szCs w:val="24"/>
        </w:rPr>
        <w:t xml:space="preserve"> D. Wani, Mukesh P. Mahajan. In this paper have structured a robot that can be controlled using an application running on an android smartphone. It sends control order by means of Bluetooth which has certain highlights like controlling the speed of the engine, detecting and sharing the data with telephone about the bearing and separation of the robot from the closest hindrance.</w:t>
      </w:r>
    </w:p>
    <w:p w14:paraId="323A07FE" w14:textId="77777777" w:rsidR="005718E3" w:rsidRDefault="00572290" w:rsidP="005718E3">
      <w:pPr>
        <w:spacing w:after="155" w:line="259" w:lineRule="auto"/>
        <w:ind w:left="730" w:right="0"/>
        <w:rPr>
          <w:bCs/>
          <w:szCs w:val="24"/>
        </w:rPr>
      </w:pPr>
      <w:r w:rsidRPr="00572290">
        <w:rPr>
          <w:bCs/>
          <w:szCs w:val="24"/>
        </w:rPr>
        <w:t xml:space="preserve">Android Controlled Bluetooth Robot Using 8051 Microcontroller. Authors: Ritika </w:t>
      </w:r>
      <w:proofErr w:type="spellStart"/>
      <w:r w:rsidRPr="00572290">
        <w:rPr>
          <w:bCs/>
          <w:szCs w:val="24"/>
        </w:rPr>
        <w:t>Pahuja</w:t>
      </w:r>
      <w:proofErr w:type="spellEnd"/>
      <w:r w:rsidRPr="00572290">
        <w:rPr>
          <w:bCs/>
          <w:szCs w:val="24"/>
        </w:rPr>
        <w:t>, Narender Kumar. A robot is normally an electro-mechanical machine that is guided by PC and electronic programming. Numerous robots have been worked for producing reason and can be found in production lines around the globe. This paper buil</w:t>
      </w:r>
      <w:r w:rsidR="00943C10">
        <w:rPr>
          <w:bCs/>
          <w:szCs w:val="24"/>
        </w:rPr>
        <w:t>t</w:t>
      </w:r>
      <w:r w:rsidRPr="00572290">
        <w:rPr>
          <w:bCs/>
          <w:szCs w:val="24"/>
        </w:rPr>
        <w:t xml:space="preserve"> up the remote fastens in the android application which control the robot movement with them. What's more, in which Bluetooth communication is use to interface controller and android. Controller is interfaced to the Bluetooth module however UART convention Robot Controlled Car Using Wi-Fi Module Authors: S R </w:t>
      </w:r>
      <w:proofErr w:type="spellStart"/>
      <w:r w:rsidRPr="00572290">
        <w:rPr>
          <w:bCs/>
          <w:szCs w:val="24"/>
        </w:rPr>
        <w:t>Madkar</w:t>
      </w:r>
      <w:proofErr w:type="spellEnd"/>
      <w:r w:rsidRPr="00572290">
        <w:rPr>
          <w:bCs/>
          <w:szCs w:val="24"/>
        </w:rPr>
        <w:t xml:space="preserve">, Vipul Mehta, Nitin </w:t>
      </w:r>
      <w:proofErr w:type="spellStart"/>
      <w:r w:rsidRPr="00572290">
        <w:rPr>
          <w:bCs/>
          <w:szCs w:val="24"/>
        </w:rPr>
        <w:t>Bhuwania</w:t>
      </w:r>
      <w:proofErr w:type="spellEnd"/>
      <w:r w:rsidRPr="00572290">
        <w:rPr>
          <w:bCs/>
          <w:szCs w:val="24"/>
        </w:rPr>
        <w:t xml:space="preserve">, </w:t>
      </w:r>
      <w:proofErr w:type="spellStart"/>
      <w:r w:rsidRPr="00572290">
        <w:rPr>
          <w:bCs/>
          <w:szCs w:val="24"/>
        </w:rPr>
        <w:t>Maitri</w:t>
      </w:r>
      <w:proofErr w:type="spellEnd"/>
      <w:r w:rsidRPr="00572290">
        <w:rPr>
          <w:bCs/>
          <w:szCs w:val="24"/>
        </w:rPr>
        <w:t xml:space="preserve"> </w:t>
      </w:r>
      <w:proofErr w:type="spellStart"/>
      <w:r w:rsidRPr="00572290">
        <w:rPr>
          <w:bCs/>
          <w:szCs w:val="24"/>
        </w:rPr>
        <w:t>Parida</w:t>
      </w:r>
      <w:proofErr w:type="spellEnd"/>
      <w:r w:rsidR="00943C10">
        <w:rPr>
          <w:bCs/>
          <w:szCs w:val="24"/>
        </w:rPr>
        <w:t xml:space="preserve">. </w:t>
      </w:r>
      <w:r w:rsidRPr="00572290">
        <w:rPr>
          <w:bCs/>
          <w:szCs w:val="24"/>
        </w:rPr>
        <w:t xml:space="preserve">This paper, deliberate how to control </w:t>
      </w:r>
      <w:proofErr w:type="gramStart"/>
      <w:r w:rsidRPr="00572290">
        <w:rPr>
          <w:bCs/>
          <w:szCs w:val="24"/>
        </w:rPr>
        <w:t>robot</w:t>
      </w:r>
      <w:r w:rsidR="00943C10">
        <w:rPr>
          <w:bCs/>
          <w:szCs w:val="24"/>
        </w:rPr>
        <w:t xml:space="preserve"> </w:t>
      </w:r>
      <w:r w:rsidRPr="00572290">
        <w:rPr>
          <w:bCs/>
          <w:szCs w:val="24"/>
        </w:rPr>
        <w:t>controlled</w:t>
      </w:r>
      <w:proofErr w:type="gramEnd"/>
      <w:r w:rsidRPr="00572290">
        <w:rPr>
          <w:bCs/>
          <w:szCs w:val="24"/>
        </w:rPr>
        <w:t xml:space="preserve"> vehicle utilizing Wi-Fi module through android application of an android Smart Phone. It is additionally show that the apparatuses can be controlled even without an android telephone by sending an ordinary SMS. This task can be adjusted effectively to incorporate a covert agent camera too that can stream the recordings to the client over Wi-Fi. Sunlight based cells are rather than the customary </w:t>
      </w:r>
      <w:proofErr w:type="spellStart"/>
      <w:r w:rsidRPr="00572290">
        <w:rPr>
          <w:bCs/>
          <w:szCs w:val="24"/>
        </w:rPr>
        <w:t>lithiumi</w:t>
      </w:r>
      <w:r w:rsidR="00FA623C">
        <w:rPr>
          <w:bCs/>
          <w:szCs w:val="24"/>
        </w:rPr>
        <w:t>on</w:t>
      </w:r>
      <w:proofErr w:type="spellEnd"/>
      <w:r w:rsidRPr="00572290">
        <w:rPr>
          <w:bCs/>
          <w:szCs w:val="24"/>
        </w:rPr>
        <w:t xml:space="preserve"> battery for the venture</w:t>
      </w:r>
      <w:r w:rsidR="00050363">
        <w:rPr>
          <w:bCs/>
          <w:szCs w:val="24"/>
        </w:rPr>
        <w:t>.</w:t>
      </w:r>
    </w:p>
    <w:p w14:paraId="77517AA7" w14:textId="77777777" w:rsidR="005718E3" w:rsidRDefault="005718E3" w:rsidP="005718E3">
      <w:pPr>
        <w:spacing w:after="155" w:line="259" w:lineRule="auto"/>
        <w:ind w:left="730" w:right="0"/>
        <w:rPr>
          <w:bCs/>
          <w:szCs w:val="24"/>
        </w:rPr>
      </w:pPr>
    </w:p>
    <w:p w14:paraId="0BDB61A4" w14:textId="77777777" w:rsidR="005718E3" w:rsidRDefault="005718E3" w:rsidP="005718E3">
      <w:pPr>
        <w:spacing w:after="155" w:line="259" w:lineRule="auto"/>
        <w:ind w:left="730" w:right="0"/>
        <w:rPr>
          <w:bCs/>
          <w:szCs w:val="24"/>
        </w:rPr>
      </w:pPr>
    </w:p>
    <w:p w14:paraId="7A3D858D" w14:textId="77777777" w:rsidR="005718E3" w:rsidRDefault="005718E3" w:rsidP="005718E3">
      <w:pPr>
        <w:spacing w:after="155" w:line="259" w:lineRule="auto"/>
        <w:ind w:left="730" w:right="0"/>
        <w:rPr>
          <w:bCs/>
          <w:szCs w:val="24"/>
        </w:rPr>
      </w:pPr>
    </w:p>
    <w:p w14:paraId="25395C2C" w14:textId="77777777" w:rsidR="00CA525E" w:rsidRPr="005718E3" w:rsidRDefault="00174C48" w:rsidP="005718E3">
      <w:pPr>
        <w:spacing w:after="155" w:line="259" w:lineRule="auto"/>
        <w:ind w:left="730" w:right="0"/>
        <w:rPr>
          <w:bCs/>
          <w:sz w:val="28"/>
          <w:szCs w:val="28"/>
        </w:rPr>
      </w:pPr>
      <w:r w:rsidRPr="005718E3">
        <w:rPr>
          <w:b/>
          <w:sz w:val="28"/>
          <w:szCs w:val="28"/>
        </w:rPr>
        <w:lastRenderedPageBreak/>
        <w:t>2.</w:t>
      </w:r>
      <w:r w:rsidR="005718E3">
        <w:rPr>
          <w:b/>
          <w:sz w:val="28"/>
          <w:szCs w:val="28"/>
        </w:rPr>
        <w:t>1</w:t>
      </w:r>
      <w:r w:rsidRPr="005718E3">
        <w:rPr>
          <w:b/>
          <w:sz w:val="28"/>
          <w:szCs w:val="28"/>
        </w:rPr>
        <w:t xml:space="preserve"> </w:t>
      </w:r>
      <w:r w:rsidR="006679B1" w:rsidRPr="005718E3">
        <w:rPr>
          <w:b/>
          <w:sz w:val="28"/>
          <w:szCs w:val="28"/>
        </w:rPr>
        <w:t>SPECIFICATIONS OF COMPONENTS AND MATERIAL USED</w:t>
      </w:r>
    </w:p>
    <w:p w14:paraId="2491D7D5" w14:textId="77777777" w:rsidR="00CA525E" w:rsidRPr="00B50210" w:rsidRDefault="00CA525E" w:rsidP="00BE08A4">
      <w:pPr>
        <w:spacing w:after="0" w:line="259" w:lineRule="auto"/>
        <w:ind w:left="1531" w:right="0" w:firstLine="0"/>
      </w:pPr>
    </w:p>
    <w:p w14:paraId="0A11C3AD" w14:textId="77777777" w:rsidR="00CA525E" w:rsidRPr="00B50210" w:rsidRDefault="006679B1" w:rsidP="00BE08A4">
      <w:pPr>
        <w:spacing w:after="197" w:line="259" w:lineRule="auto"/>
        <w:ind w:left="1181" w:right="0"/>
      </w:pPr>
      <w:r w:rsidRPr="00B50210">
        <w:rPr>
          <w:b/>
        </w:rPr>
        <w:t>1.</w:t>
      </w:r>
      <w:r w:rsidRPr="00B50210">
        <w:rPr>
          <w:rFonts w:eastAsia="Arial"/>
          <w:b/>
        </w:rPr>
        <w:t xml:space="preserve"> </w:t>
      </w:r>
      <w:r w:rsidRPr="00B50210">
        <w:rPr>
          <w:b/>
        </w:rPr>
        <w:t>Arduino Mega 2560</w:t>
      </w:r>
    </w:p>
    <w:p w14:paraId="668C6749" w14:textId="77777777" w:rsidR="00CA525E" w:rsidRPr="00B50210" w:rsidRDefault="00CA525E" w:rsidP="00BE08A4">
      <w:pPr>
        <w:spacing w:after="0" w:line="259" w:lineRule="auto"/>
        <w:ind w:left="811" w:right="0" w:firstLine="0"/>
      </w:pPr>
    </w:p>
    <w:p w14:paraId="33635880" w14:textId="77777777" w:rsidR="00CA525E" w:rsidRPr="00B50210" w:rsidRDefault="006679B1" w:rsidP="00BE08A4">
      <w:pPr>
        <w:spacing w:after="126" w:line="259" w:lineRule="auto"/>
        <w:ind w:left="811" w:right="0" w:firstLine="0"/>
      </w:pPr>
      <w:r w:rsidRPr="00B50210">
        <w:rPr>
          <w:noProof/>
        </w:rPr>
        <w:drawing>
          <wp:inline distT="0" distB="0" distL="0" distR="0" wp14:anchorId="374483D8" wp14:editId="5A82C950">
            <wp:extent cx="4977130" cy="2405380"/>
            <wp:effectExtent l="0" t="0" r="0" b="0"/>
            <wp:docPr id="3347" name="Picture 3347" descr="A close-up of a circuit boar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47" name="Picture 3347"/>
                    <pic:cNvPicPr/>
                  </pic:nvPicPr>
                  <pic:blipFill>
                    <a:blip r:embed="rId15"/>
                    <a:stretch>
                      <a:fillRect/>
                    </a:stretch>
                  </pic:blipFill>
                  <pic:spPr>
                    <a:xfrm>
                      <a:off x="0" y="0"/>
                      <a:ext cx="4977130" cy="2405380"/>
                    </a:xfrm>
                    <a:prstGeom prst="rect">
                      <a:avLst/>
                    </a:prstGeom>
                  </pic:spPr>
                </pic:pic>
              </a:graphicData>
            </a:graphic>
          </wp:inline>
        </w:drawing>
      </w:r>
    </w:p>
    <w:p w14:paraId="0546FF72" w14:textId="77777777" w:rsidR="00CA525E" w:rsidRPr="00B50210" w:rsidRDefault="005718E3" w:rsidP="00BE08A4">
      <w:pPr>
        <w:spacing w:after="127" w:line="259" w:lineRule="auto"/>
        <w:ind w:left="785" w:right="1206"/>
      </w:pPr>
      <w:r>
        <w:rPr>
          <w:rFonts w:eastAsia="Calibri"/>
          <w:i/>
          <w:color w:val="44546A"/>
          <w:sz w:val="18"/>
        </w:rPr>
        <w:t xml:space="preserve">                                                              </w:t>
      </w:r>
      <w:r w:rsidR="006679B1" w:rsidRPr="00B50210">
        <w:rPr>
          <w:rFonts w:eastAsia="Calibri"/>
          <w:i/>
          <w:color w:val="44546A"/>
          <w:sz w:val="18"/>
        </w:rPr>
        <w:t xml:space="preserve">Figure </w:t>
      </w:r>
      <w:proofErr w:type="gramStart"/>
      <w:r w:rsidR="006679B1" w:rsidRPr="00B50210">
        <w:rPr>
          <w:rFonts w:eastAsia="Calibri"/>
          <w:i/>
          <w:color w:val="44546A"/>
          <w:sz w:val="18"/>
        </w:rPr>
        <w:t>1 :</w:t>
      </w:r>
      <w:proofErr w:type="gramEnd"/>
      <w:r w:rsidR="006679B1" w:rsidRPr="00B50210">
        <w:rPr>
          <w:rFonts w:eastAsia="Calibri"/>
          <w:i/>
          <w:color w:val="44546A"/>
          <w:sz w:val="18"/>
        </w:rPr>
        <w:t xml:space="preserve"> Arduino Mega 2560</w:t>
      </w:r>
    </w:p>
    <w:p w14:paraId="0FC25CD5" w14:textId="77777777" w:rsidR="00CA525E" w:rsidRPr="00B50210" w:rsidRDefault="006679B1" w:rsidP="00BE08A4">
      <w:pPr>
        <w:ind w:left="1541" w:right="786"/>
      </w:pPr>
      <w:r w:rsidRPr="00B50210">
        <w:t>The Mega 2560 is a microcontroller board based on the</w:t>
      </w:r>
      <w:hyperlink r:id="rId16">
        <w:r w:rsidRPr="00B50210">
          <w:t xml:space="preserve"> </w:t>
        </w:r>
      </w:hyperlink>
      <w:hyperlink r:id="rId17">
        <w:r w:rsidRPr="00B50210">
          <w:rPr>
            <w:u w:val="single" w:color="000000"/>
          </w:rPr>
          <w:t>ATmega2560</w:t>
        </w:r>
      </w:hyperlink>
      <w:hyperlink r:id="rId18">
        <w:r w:rsidRPr="00B50210">
          <w:t>.</w:t>
        </w:r>
      </w:hyperlink>
      <w:r w:rsidRPr="00B50210">
        <w:t xml:space="preserve">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w:t>
      </w:r>
      <w:proofErr w:type="gramStart"/>
      <w:r w:rsidRPr="00B50210">
        <w:t>a</w:t>
      </w:r>
      <w:proofErr w:type="gramEnd"/>
      <w:r w:rsidRPr="00B50210">
        <w:t xml:space="preserve"> AC-to-DC adapter or battery to get started. The Mega 2560 board is compatible with most shields designed for the Uno and the former boards </w:t>
      </w:r>
      <w:proofErr w:type="spellStart"/>
      <w:r w:rsidRPr="00B50210">
        <w:t>Duemilanove</w:t>
      </w:r>
      <w:proofErr w:type="spellEnd"/>
      <w:r w:rsidRPr="00B50210">
        <w:t xml:space="preserve"> or </w:t>
      </w:r>
      <w:proofErr w:type="spellStart"/>
      <w:r w:rsidRPr="00B50210">
        <w:t>Diecimila</w:t>
      </w:r>
      <w:proofErr w:type="spellEnd"/>
      <w:r w:rsidRPr="00B50210">
        <w:t>.</w:t>
      </w:r>
    </w:p>
    <w:p w14:paraId="2E70157F" w14:textId="77777777" w:rsidR="00CA525E" w:rsidRPr="00B50210" w:rsidRDefault="00CA525E" w:rsidP="00BE08A4">
      <w:pPr>
        <w:spacing w:after="14" w:line="259" w:lineRule="auto"/>
        <w:ind w:left="1531" w:right="0" w:firstLine="0"/>
      </w:pPr>
    </w:p>
    <w:p w14:paraId="1CF572DE" w14:textId="77777777" w:rsidR="00CA525E" w:rsidRPr="00B50210" w:rsidRDefault="006679B1" w:rsidP="00BE08A4">
      <w:pPr>
        <w:spacing w:after="36" w:line="259" w:lineRule="auto"/>
        <w:ind w:left="1541" w:right="0"/>
      </w:pPr>
      <w:r w:rsidRPr="00B50210">
        <w:rPr>
          <w:b/>
        </w:rPr>
        <w:t>Technical Specifications:</w:t>
      </w:r>
    </w:p>
    <w:p w14:paraId="0F447E4D" w14:textId="77777777" w:rsidR="00CA525E" w:rsidRPr="00B50210" w:rsidRDefault="00CA525E" w:rsidP="00BE08A4">
      <w:pPr>
        <w:spacing w:after="0" w:line="259" w:lineRule="auto"/>
        <w:ind w:left="1531" w:right="0" w:firstLine="0"/>
      </w:pPr>
    </w:p>
    <w:p w14:paraId="51AE06AB" w14:textId="77777777" w:rsidR="00CA525E" w:rsidRPr="00B50210" w:rsidRDefault="006679B1" w:rsidP="00054139">
      <w:pPr>
        <w:tabs>
          <w:tab w:val="center" w:pos="2353"/>
          <w:tab w:val="center" w:pos="3692"/>
          <w:tab w:val="center" w:pos="4412"/>
          <w:tab w:val="center" w:pos="5791"/>
        </w:tabs>
        <w:ind w:left="1440" w:right="0" w:firstLine="0"/>
      </w:pPr>
      <w:r w:rsidRPr="00B50210">
        <w:t xml:space="preserve">Microcontroller: </w:t>
      </w:r>
      <w:r w:rsidRPr="00B50210">
        <w:tab/>
        <w:t xml:space="preserve"> </w:t>
      </w:r>
      <w:r w:rsidRPr="00B50210">
        <w:tab/>
        <w:t xml:space="preserve"> </w:t>
      </w:r>
      <w:r w:rsidRPr="00B50210">
        <w:tab/>
        <w:t>ATmega2560</w:t>
      </w:r>
    </w:p>
    <w:p w14:paraId="1C42BEE4" w14:textId="77777777" w:rsidR="00CA525E" w:rsidRPr="00B50210" w:rsidRDefault="006679B1" w:rsidP="00054139">
      <w:pPr>
        <w:tabs>
          <w:tab w:val="center" w:pos="2453"/>
          <w:tab w:val="center" w:pos="3692"/>
          <w:tab w:val="center" w:pos="4412"/>
          <w:tab w:val="center" w:pos="5279"/>
        </w:tabs>
        <w:ind w:left="1440" w:right="0" w:firstLine="0"/>
      </w:pPr>
      <w:r w:rsidRPr="00B50210">
        <w:t xml:space="preserve">Operating Voltage: </w:t>
      </w:r>
      <w:r w:rsidRPr="00B50210">
        <w:tab/>
        <w:t xml:space="preserve"> </w:t>
      </w:r>
      <w:r w:rsidRPr="00B50210">
        <w:tab/>
        <w:t xml:space="preserve"> </w:t>
      </w:r>
      <w:r w:rsidRPr="00B50210">
        <w:tab/>
        <w:t>5V</w:t>
      </w:r>
    </w:p>
    <w:p w14:paraId="47A1F277" w14:textId="77777777" w:rsidR="00CA525E" w:rsidRPr="00B50210" w:rsidRDefault="006679B1" w:rsidP="00054139">
      <w:pPr>
        <w:tabs>
          <w:tab w:val="center" w:pos="3017"/>
          <w:tab w:val="center" w:pos="5438"/>
        </w:tabs>
        <w:ind w:left="1440" w:right="0" w:firstLine="0"/>
      </w:pPr>
      <w:r w:rsidRPr="00B50210">
        <w:t xml:space="preserve">Input Voltage (recommended): </w:t>
      </w:r>
      <w:r w:rsidR="00C01302">
        <w:t xml:space="preserve">           </w:t>
      </w:r>
      <w:r w:rsidRPr="00B50210">
        <w:t>7-12V</w:t>
      </w:r>
    </w:p>
    <w:p w14:paraId="2ADF9D91" w14:textId="77777777" w:rsidR="00CA525E" w:rsidRPr="00B50210" w:rsidRDefault="006679B1" w:rsidP="00054139">
      <w:pPr>
        <w:tabs>
          <w:tab w:val="center" w:pos="2564"/>
          <w:tab w:val="center" w:pos="4412"/>
          <w:tab w:val="center" w:pos="5438"/>
        </w:tabs>
        <w:ind w:left="1440" w:right="0" w:firstLine="0"/>
      </w:pPr>
      <w:r w:rsidRPr="00B50210">
        <w:t xml:space="preserve">Input Voltage (limit):  </w:t>
      </w:r>
      <w:r w:rsidRPr="00B50210">
        <w:tab/>
        <w:t xml:space="preserve"> </w:t>
      </w:r>
      <w:r w:rsidRPr="00B50210">
        <w:tab/>
        <w:t>6-20V</w:t>
      </w:r>
    </w:p>
    <w:p w14:paraId="5FAC9173" w14:textId="77777777" w:rsidR="00CA525E" w:rsidRPr="00B50210" w:rsidRDefault="006679B1" w:rsidP="00054139">
      <w:pPr>
        <w:tabs>
          <w:tab w:val="center" w:pos="2324"/>
          <w:tab w:val="center" w:pos="3692"/>
          <w:tab w:val="center" w:pos="4412"/>
          <w:tab w:val="center" w:pos="6986"/>
        </w:tabs>
        <w:ind w:left="1440" w:right="0" w:firstLine="0"/>
      </w:pPr>
      <w:r w:rsidRPr="00B50210">
        <w:t xml:space="preserve">Digital I/O Pins: </w:t>
      </w:r>
      <w:r w:rsidRPr="00B50210">
        <w:tab/>
        <w:t xml:space="preserve"> </w:t>
      </w:r>
      <w:r w:rsidRPr="00B50210">
        <w:tab/>
        <w:t xml:space="preserve"> </w:t>
      </w:r>
      <w:r w:rsidRPr="00B50210">
        <w:tab/>
        <w:t>54 (of which 15 provide PWM output)</w:t>
      </w:r>
    </w:p>
    <w:p w14:paraId="7A54D771" w14:textId="77777777" w:rsidR="00CA525E" w:rsidRPr="00B50210" w:rsidRDefault="006679B1" w:rsidP="00054139">
      <w:pPr>
        <w:tabs>
          <w:tab w:val="center" w:pos="2438"/>
          <w:tab w:val="center" w:pos="3692"/>
          <w:tab w:val="center" w:pos="4412"/>
          <w:tab w:val="center" w:pos="5252"/>
        </w:tabs>
        <w:ind w:left="1440" w:right="0" w:firstLine="0"/>
      </w:pPr>
      <w:r w:rsidRPr="00B50210">
        <w:t xml:space="preserve">Analog Input Pins: </w:t>
      </w:r>
      <w:r w:rsidRPr="00B50210">
        <w:tab/>
        <w:t xml:space="preserve"> </w:t>
      </w:r>
      <w:r w:rsidRPr="00B50210">
        <w:tab/>
        <w:t xml:space="preserve"> </w:t>
      </w:r>
      <w:r w:rsidRPr="00B50210">
        <w:tab/>
        <w:t>16</w:t>
      </w:r>
    </w:p>
    <w:p w14:paraId="23DA151F" w14:textId="77777777" w:rsidR="00CA525E" w:rsidRPr="00B50210" w:rsidRDefault="006679B1" w:rsidP="00054139">
      <w:pPr>
        <w:tabs>
          <w:tab w:val="center" w:pos="2690"/>
          <w:tab w:val="center" w:pos="4412"/>
          <w:tab w:val="center" w:pos="5462"/>
        </w:tabs>
        <w:ind w:left="1440" w:right="0" w:firstLine="0"/>
      </w:pPr>
      <w:r w:rsidRPr="00B50210">
        <w:t xml:space="preserve">DC Current per I/O Pin: </w:t>
      </w:r>
      <w:r w:rsidRPr="00B50210">
        <w:tab/>
        <w:t xml:space="preserve"> </w:t>
      </w:r>
      <w:r w:rsidRPr="00B50210">
        <w:tab/>
        <w:t>20 mA</w:t>
      </w:r>
    </w:p>
    <w:p w14:paraId="0068FE89" w14:textId="77777777" w:rsidR="00CA525E" w:rsidRPr="00B50210" w:rsidRDefault="006679B1" w:rsidP="00054139">
      <w:pPr>
        <w:tabs>
          <w:tab w:val="center" w:pos="2754"/>
          <w:tab w:val="center" w:pos="4412"/>
          <w:tab w:val="center" w:pos="5462"/>
        </w:tabs>
        <w:ind w:left="1440" w:right="0" w:firstLine="0"/>
      </w:pPr>
      <w:r w:rsidRPr="00B50210">
        <w:t xml:space="preserve">DC Current for 3.3V Pin: </w:t>
      </w:r>
      <w:r w:rsidRPr="00B50210">
        <w:tab/>
        <w:t xml:space="preserve"> </w:t>
      </w:r>
      <w:r w:rsidRPr="00B50210">
        <w:tab/>
        <w:t>50 mA</w:t>
      </w:r>
    </w:p>
    <w:p w14:paraId="56F9910E" w14:textId="77777777" w:rsidR="00CA525E" w:rsidRPr="00B50210" w:rsidRDefault="006679B1" w:rsidP="00054139">
      <w:pPr>
        <w:tabs>
          <w:tab w:val="center" w:pos="2285"/>
          <w:tab w:val="center" w:pos="3692"/>
          <w:tab w:val="center" w:pos="6471"/>
        </w:tabs>
        <w:ind w:left="1440" w:right="0" w:firstLine="0"/>
      </w:pPr>
      <w:r w:rsidRPr="00B50210">
        <w:t xml:space="preserve">Flash Memory: </w:t>
      </w:r>
      <w:r w:rsidRPr="00B50210">
        <w:tab/>
        <w:t xml:space="preserve"> </w:t>
      </w:r>
      <w:r w:rsidRPr="00B50210">
        <w:tab/>
        <w:t>256 KB of which 8 KB used by bootloader</w:t>
      </w:r>
    </w:p>
    <w:p w14:paraId="3F3EA446" w14:textId="77777777" w:rsidR="00CA525E" w:rsidRPr="00B50210" w:rsidRDefault="006679B1" w:rsidP="00054139">
      <w:pPr>
        <w:tabs>
          <w:tab w:val="center" w:pos="1954"/>
          <w:tab w:val="center" w:pos="2972"/>
          <w:tab w:val="center" w:pos="3692"/>
          <w:tab w:val="center" w:pos="4412"/>
          <w:tab w:val="center" w:pos="5389"/>
        </w:tabs>
        <w:ind w:left="1440" w:right="0" w:firstLine="0"/>
      </w:pPr>
      <w:r w:rsidRPr="00B50210">
        <w:t xml:space="preserve">SRAM:  </w:t>
      </w:r>
      <w:r w:rsidRPr="00B50210">
        <w:tab/>
        <w:t xml:space="preserve"> </w:t>
      </w:r>
      <w:r w:rsidRPr="00B50210">
        <w:tab/>
        <w:t xml:space="preserve"> </w:t>
      </w:r>
      <w:r w:rsidRPr="00B50210">
        <w:tab/>
        <w:t xml:space="preserve"> </w:t>
      </w:r>
      <w:r w:rsidRPr="00B50210">
        <w:tab/>
        <w:t>8 KB</w:t>
      </w:r>
    </w:p>
    <w:p w14:paraId="6130DFA7" w14:textId="77777777" w:rsidR="00CA525E" w:rsidRPr="00B50210" w:rsidRDefault="006679B1" w:rsidP="00054139">
      <w:pPr>
        <w:tabs>
          <w:tab w:val="center" w:pos="2052"/>
          <w:tab w:val="center" w:pos="2972"/>
          <w:tab w:val="center" w:pos="3692"/>
          <w:tab w:val="center" w:pos="4412"/>
          <w:tab w:val="center" w:pos="5389"/>
        </w:tabs>
        <w:ind w:left="1440" w:right="0" w:firstLine="0"/>
      </w:pPr>
      <w:r w:rsidRPr="00B50210">
        <w:t xml:space="preserve">EEPROM: </w:t>
      </w:r>
      <w:r w:rsidRPr="00B50210">
        <w:tab/>
        <w:t xml:space="preserve"> </w:t>
      </w:r>
      <w:r w:rsidRPr="00B50210">
        <w:tab/>
        <w:t xml:space="preserve"> </w:t>
      </w:r>
      <w:r w:rsidRPr="00B50210">
        <w:tab/>
        <w:t xml:space="preserve"> </w:t>
      </w:r>
      <w:r w:rsidRPr="00B50210">
        <w:tab/>
        <w:t>4 KB</w:t>
      </w:r>
    </w:p>
    <w:p w14:paraId="2B00FBC9" w14:textId="77777777" w:rsidR="00CA525E" w:rsidRPr="00B50210" w:rsidRDefault="006679B1" w:rsidP="00054139">
      <w:pPr>
        <w:tabs>
          <w:tab w:val="center" w:pos="2174"/>
          <w:tab w:val="center" w:pos="3692"/>
          <w:tab w:val="center" w:pos="4412"/>
          <w:tab w:val="center" w:pos="5529"/>
        </w:tabs>
        <w:ind w:left="1440" w:right="0" w:firstLine="0"/>
      </w:pPr>
      <w:r w:rsidRPr="00B50210">
        <w:t xml:space="preserve">Clock Speed:  </w:t>
      </w:r>
      <w:r w:rsidRPr="00B50210">
        <w:tab/>
        <w:t xml:space="preserve"> </w:t>
      </w:r>
      <w:r w:rsidRPr="00B50210">
        <w:tab/>
        <w:t xml:space="preserve"> </w:t>
      </w:r>
      <w:r w:rsidRPr="00B50210">
        <w:tab/>
        <w:t>16 MHz</w:t>
      </w:r>
    </w:p>
    <w:p w14:paraId="5FC819FF" w14:textId="77777777" w:rsidR="00CA525E" w:rsidRPr="00B50210" w:rsidRDefault="006679B1" w:rsidP="00054139">
      <w:pPr>
        <w:tabs>
          <w:tab w:val="center" w:pos="2336"/>
          <w:tab w:val="center" w:pos="3692"/>
          <w:tab w:val="center" w:pos="4412"/>
          <w:tab w:val="center" w:pos="5252"/>
        </w:tabs>
        <w:spacing w:after="38"/>
        <w:ind w:left="1440" w:right="0" w:firstLine="0"/>
      </w:pPr>
      <w:r w:rsidRPr="00B50210">
        <w:t xml:space="preserve">LED_BUILTIN: </w:t>
      </w:r>
      <w:r w:rsidRPr="00B50210">
        <w:tab/>
        <w:t xml:space="preserve"> </w:t>
      </w:r>
      <w:r w:rsidRPr="00B50210">
        <w:tab/>
        <w:t xml:space="preserve"> </w:t>
      </w:r>
      <w:r w:rsidRPr="00B50210">
        <w:tab/>
        <w:t>13</w:t>
      </w:r>
    </w:p>
    <w:p w14:paraId="1A9A2C86" w14:textId="77777777" w:rsidR="00CA525E" w:rsidRPr="00B50210" w:rsidRDefault="00CA525E" w:rsidP="00BE08A4">
      <w:pPr>
        <w:spacing w:after="0" w:line="259" w:lineRule="auto"/>
        <w:ind w:left="1531" w:right="0" w:firstLine="0"/>
      </w:pPr>
    </w:p>
    <w:p w14:paraId="27AABED6" w14:textId="77777777" w:rsidR="00C01302" w:rsidRPr="00C01302" w:rsidRDefault="00C01302" w:rsidP="00F07E7E">
      <w:pPr>
        <w:spacing w:after="0" w:line="259" w:lineRule="auto"/>
        <w:ind w:left="1531" w:right="0" w:firstLine="0"/>
      </w:pPr>
    </w:p>
    <w:p w14:paraId="5C67ED62" w14:textId="77777777" w:rsidR="00CA525E" w:rsidRPr="00B50210" w:rsidRDefault="006679B1" w:rsidP="00BE08A4">
      <w:pPr>
        <w:numPr>
          <w:ilvl w:val="0"/>
          <w:numId w:val="3"/>
        </w:numPr>
        <w:spacing w:after="0" w:line="259" w:lineRule="auto"/>
        <w:ind w:right="0" w:hanging="360"/>
      </w:pPr>
      <w:r w:rsidRPr="00B50210">
        <w:rPr>
          <w:b/>
        </w:rPr>
        <w:lastRenderedPageBreak/>
        <w:t>Bluetooth module HC-05</w:t>
      </w:r>
    </w:p>
    <w:p w14:paraId="1A0ABA0C" w14:textId="77777777" w:rsidR="00CA525E" w:rsidRPr="00B50210" w:rsidRDefault="006679B1" w:rsidP="00BE08A4">
      <w:pPr>
        <w:spacing w:after="140" w:line="259" w:lineRule="auto"/>
        <w:ind w:left="2044" w:right="0" w:firstLine="0"/>
      </w:pPr>
      <w:r w:rsidRPr="00B50210">
        <w:rPr>
          <w:rFonts w:eastAsia="Calibri"/>
          <w:noProof/>
          <w:sz w:val="22"/>
        </w:rPr>
        <mc:AlternateContent>
          <mc:Choice Requires="wpg">
            <w:drawing>
              <wp:inline distT="0" distB="0" distL="0" distR="0" wp14:anchorId="6671E5B7" wp14:editId="3A868DA6">
                <wp:extent cx="3450590" cy="3446145"/>
                <wp:effectExtent l="0" t="0" r="0" b="0"/>
                <wp:docPr id="28310" name="Group 28310" descr="A picture containing text, electronics&#10;&#10;Description automatically generated"/>
                <wp:cNvGraphicFramePr/>
                <a:graphic xmlns:a="http://schemas.openxmlformats.org/drawingml/2006/main">
                  <a:graphicData uri="http://schemas.microsoft.com/office/word/2010/wordprocessingGroup">
                    <wpg:wgp>
                      <wpg:cNvGrpSpPr/>
                      <wpg:grpSpPr>
                        <a:xfrm>
                          <a:off x="0" y="0"/>
                          <a:ext cx="3450590" cy="3446145"/>
                          <a:chOff x="0" y="0"/>
                          <a:chExt cx="3450590" cy="3446145"/>
                        </a:xfrm>
                      </wpg:grpSpPr>
                      <pic:pic xmlns:pic="http://schemas.openxmlformats.org/drawingml/2006/picture">
                        <pic:nvPicPr>
                          <pic:cNvPr id="3429" name="Picture 3429"/>
                          <pic:cNvPicPr/>
                        </pic:nvPicPr>
                        <pic:blipFill>
                          <a:blip r:embed="rId19"/>
                          <a:stretch>
                            <a:fillRect/>
                          </a:stretch>
                        </pic:blipFill>
                        <pic:spPr>
                          <a:xfrm>
                            <a:off x="0" y="0"/>
                            <a:ext cx="3450590" cy="3446145"/>
                          </a:xfrm>
                          <a:prstGeom prst="rect">
                            <a:avLst/>
                          </a:prstGeom>
                        </pic:spPr>
                      </pic:pic>
                      <wps:wsp>
                        <wps:cNvPr id="3433" name="Rectangle 3433"/>
                        <wps:cNvSpPr/>
                        <wps:spPr>
                          <a:xfrm>
                            <a:off x="926084" y="3286506"/>
                            <a:ext cx="420788" cy="154840"/>
                          </a:xfrm>
                          <a:prstGeom prst="rect">
                            <a:avLst/>
                          </a:prstGeom>
                          <a:ln>
                            <a:noFill/>
                          </a:ln>
                        </wps:spPr>
                        <wps:txbx>
                          <w:txbxContent>
                            <w:p w14:paraId="08CC2638" w14:textId="77777777" w:rsidR="00CA525E" w:rsidRDefault="006679B1">
                              <w:pPr>
                                <w:spacing w:after="160" w:line="259" w:lineRule="auto"/>
                                <w:ind w:left="0" w:right="0" w:firstLine="0"/>
                                <w:jc w:val="left"/>
                              </w:pPr>
                              <w:r>
                                <w:rPr>
                                  <w:rFonts w:ascii="Calibri" w:eastAsia="Calibri" w:hAnsi="Calibri" w:cs="Calibri"/>
                                  <w:i/>
                                  <w:color w:val="44546A"/>
                                  <w:sz w:val="18"/>
                                </w:rPr>
                                <w:t xml:space="preserve">Figure </w:t>
                              </w:r>
                            </w:p>
                          </w:txbxContent>
                        </wps:txbx>
                        <wps:bodyPr horzOverflow="overflow" vert="horz" lIns="0" tIns="0" rIns="0" bIns="0" rtlCol="0">
                          <a:noAutofit/>
                        </wps:bodyPr>
                      </wps:wsp>
                      <wps:wsp>
                        <wps:cNvPr id="3434" name="Rectangle 3434"/>
                        <wps:cNvSpPr/>
                        <wps:spPr>
                          <a:xfrm>
                            <a:off x="1243076" y="3286506"/>
                            <a:ext cx="77073" cy="154840"/>
                          </a:xfrm>
                          <a:prstGeom prst="rect">
                            <a:avLst/>
                          </a:prstGeom>
                          <a:ln>
                            <a:noFill/>
                          </a:ln>
                        </wps:spPr>
                        <wps:txbx>
                          <w:txbxContent>
                            <w:p w14:paraId="0B1957AD" w14:textId="77777777" w:rsidR="00CA525E" w:rsidRDefault="006679B1">
                              <w:pPr>
                                <w:spacing w:after="160" w:line="259" w:lineRule="auto"/>
                                <w:ind w:left="0" w:right="0" w:firstLine="0"/>
                                <w:jc w:val="left"/>
                              </w:pPr>
                              <w:r>
                                <w:rPr>
                                  <w:rFonts w:ascii="Calibri" w:eastAsia="Calibri" w:hAnsi="Calibri" w:cs="Calibri"/>
                                  <w:i/>
                                  <w:color w:val="44546A"/>
                                  <w:sz w:val="18"/>
                                </w:rPr>
                                <w:t>2</w:t>
                              </w:r>
                            </w:p>
                          </w:txbxContent>
                        </wps:txbx>
                        <wps:bodyPr horzOverflow="overflow" vert="horz" lIns="0" tIns="0" rIns="0" bIns="0" rtlCol="0">
                          <a:noAutofit/>
                        </wps:bodyPr>
                      </wps:wsp>
                      <wps:wsp>
                        <wps:cNvPr id="3435" name="Rectangle 3435"/>
                        <wps:cNvSpPr/>
                        <wps:spPr>
                          <a:xfrm>
                            <a:off x="1300988" y="3286506"/>
                            <a:ext cx="34356" cy="154840"/>
                          </a:xfrm>
                          <a:prstGeom prst="rect">
                            <a:avLst/>
                          </a:prstGeom>
                          <a:ln>
                            <a:noFill/>
                          </a:ln>
                        </wps:spPr>
                        <wps:txbx>
                          <w:txbxContent>
                            <w:p w14:paraId="08103BB1" w14:textId="77777777" w:rsidR="00CA525E" w:rsidRDefault="006679B1">
                              <w:pPr>
                                <w:spacing w:after="160" w:line="259" w:lineRule="auto"/>
                                <w:ind w:left="0" w:right="0" w:firstLine="0"/>
                                <w:jc w:val="left"/>
                              </w:pPr>
                              <w:r>
                                <w:rPr>
                                  <w:rFonts w:ascii="Calibri" w:eastAsia="Calibri" w:hAnsi="Calibri" w:cs="Calibri"/>
                                  <w:i/>
                                  <w:color w:val="44546A"/>
                                  <w:sz w:val="18"/>
                                </w:rPr>
                                <w:t xml:space="preserve"> </w:t>
                              </w:r>
                            </w:p>
                          </w:txbxContent>
                        </wps:txbx>
                        <wps:bodyPr horzOverflow="overflow" vert="horz" lIns="0" tIns="0" rIns="0" bIns="0" rtlCol="0">
                          <a:noAutofit/>
                        </wps:bodyPr>
                      </wps:wsp>
                      <wps:wsp>
                        <wps:cNvPr id="28055" name="Rectangle 28055"/>
                        <wps:cNvSpPr/>
                        <wps:spPr>
                          <a:xfrm>
                            <a:off x="1326896" y="3286506"/>
                            <a:ext cx="40741" cy="154840"/>
                          </a:xfrm>
                          <a:prstGeom prst="rect">
                            <a:avLst/>
                          </a:prstGeom>
                          <a:ln>
                            <a:noFill/>
                          </a:ln>
                        </wps:spPr>
                        <wps:txbx>
                          <w:txbxContent>
                            <w:p w14:paraId="203EEB31" w14:textId="77777777" w:rsidR="00CA525E" w:rsidRDefault="006679B1">
                              <w:pPr>
                                <w:spacing w:after="160" w:line="259" w:lineRule="auto"/>
                                <w:ind w:left="0" w:right="0" w:firstLine="0"/>
                                <w:jc w:val="left"/>
                              </w:pPr>
                              <w:r>
                                <w:rPr>
                                  <w:rFonts w:ascii="Calibri" w:eastAsia="Calibri" w:hAnsi="Calibri" w:cs="Calibri"/>
                                  <w:i/>
                                  <w:color w:val="44546A"/>
                                  <w:sz w:val="18"/>
                                </w:rPr>
                                <w:t>:</w:t>
                              </w:r>
                            </w:p>
                          </w:txbxContent>
                        </wps:txbx>
                        <wps:bodyPr horzOverflow="overflow" vert="horz" lIns="0" tIns="0" rIns="0" bIns="0" rtlCol="0">
                          <a:noAutofit/>
                        </wps:bodyPr>
                      </wps:wsp>
                      <wps:wsp>
                        <wps:cNvPr id="28056" name="Rectangle 28056"/>
                        <wps:cNvSpPr/>
                        <wps:spPr>
                          <a:xfrm>
                            <a:off x="1357528" y="3286506"/>
                            <a:ext cx="208418" cy="154840"/>
                          </a:xfrm>
                          <a:prstGeom prst="rect">
                            <a:avLst/>
                          </a:prstGeom>
                          <a:ln>
                            <a:noFill/>
                          </a:ln>
                        </wps:spPr>
                        <wps:txbx>
                          <w:txbxContent>
                            <w:p w14:paraId="06E0E0B5" w14:textId="77777777" w:rsidR="00CA525E" w:rsidRDefault="006679B1">
                              <w:pPr>
                                <w:spacing w:after="160" w:line="259" w:lineRule="auto"/>
                                <w:ind w:left="0" w:right="0" w:firstLine="0"/>
                                <w:jc w:val="left"/>
                              </w:pPr>
                              <w:r>
                                <w:rPr>
                                  <w:rFonts w:ascii="Calibri" w:eastAsia="Calibri" w:hAnsi="Calibri" w:cs="Calibri"/>
                                  <w:i/>
                                  <w:color w:val="44546A"/>
                                  <w:sz w:val="18"/>
                                </w:rPr>
                                <w:t xml:space="preserve"> HC</w:t>
                              </w:r>
                            </w:p>
                          </w:txbxContent>
                        </wps:txbx>
                        <wps:bodyPr horzOverflow="overflow" vert="horz" lIns="0" tIns="0" rIns="0" bIns="0" rtlCol="0">
                          <a:noAutofit/>
                        </wps:bodyPr>
                      </wps:wsp>
                      <wps:wsp>
                        <wps:cNvPr id="3437" name="Rectangle 3437"/>
                        <wps:cNvSpPr/>
                        <wps:spPr>
                          <a:xfrm>
                            <a:off x="1514348" y="3286506"/>
                            <a:ext cx="46518" cy="154840"/>
                          </a:xfrm>
                          <a:prstGeom prst="rect">
                            <a:avLst/>
                          </a:prstGeom>
                          <a:ln>
                            <a:noFill/>
                          </a:ln>
                        </wps:spPr>
                        <wps:txbx>
                          <w:txbxContent>
                            <w:p w14:paraId="6E47EAAC" w14:textId="77777777" w:rsidR="00CA525E" w:rsidRDefault="006679B1">
                              <w:pPr>
                                <w:spacing w:after="160" w:line="259" w:lineRule="auto"/>
                                <w:ind w:left="0" w:right="0" w:firstLine="0"/>
                                <w:jc w:val="left"/>
                              </w:pPr>
                              <w:r>
                                <w:rPr>
                                  <w:rFonts w:ascii="Calibri" w:eastAsia="Calibri" w:hAnsi="Calibri" w:cs="Calibri"/>
                                  <w:i/>
                                  <w:color w:val="44546A"/>
                                  <w:sz w:val="18"/>
                                </w:rPr>
                                <w:t>-</w:t>
                              </w:r>
                            </w:p>
                          </w:txbxContent>
                        </wps:txbx>
                        <wps:bodyPr horzOverflow="overflow" vert="horz" lIns="0" tIns="0" rIns="0" bIns="0" rtlCol="0">
                          <a:noAutofit/>
                        </wps:bodyPr>
                      </wps:wsp>
                      <wps:wsp>
                        <wps:cNvPr id="28057" name="Rectangle 28057"/>
                        <wps:cNvSpPr/>
                        <wps:spPr>
                          <a:xfrm>
                            <a:off x="1549400" y="3286506"/>
                            <a:ext cx="154147" cy="154840"/>
                          </a:xfrm>
                          <a:prstGeom prst="rect">
                            <a:avLst/>
                          </a:prstGeom>
                          <a:ln>
                            <a:noFill/>
                          </a:ln>
                        </wps:spPr>
                        <wps:txbx>
                          <w:txbxContent>
                            <w:p w14:paraId="7AD77C57" w14:textId="77777777" w:rsidR="00CA525E" w:rsidRDefault="006679B1">
                              <w:pPr>
                                <w:spacing w:after="160" w:line="259" w:lineRule="auto"/>
                                <w:ind w:left="0" w:right="0" w:firstLine="0"/>
                                <w:jc w:val="left"/>
                              </w:pPr>
                              <w:r>
                                <w:rPr>
                                  <w:rFonts w:ascii="Calibri" w:eastAsia="Calibri" w:hAnsi="Calibri" w:cs="Calibri"/>
                                  <w:i/>
                                  <w:color w:val="44546A"/>
                                  <w:sz w:val="18"/>
                                </w:rPr>
                                <w:t>05</w:t>
                              </w:r>
                            </w:p>
                          </w:txbxContent>
                        </wps:txbx>
                        <wps:bodyPr horzOverflow="overflow" vert="horz" lIns="0" tIns="0" rIns="0" bIns="0" rtlCol="0">
                          <a:noAutofit/>
                        </wps:bodyPr>
                      </wps:wsp>
                      <wps:wsp>
                        <wps:cNvPr id="28059" name="Rectangle 28059"/>
                        <wps:cNvSpPr/>
                        <wps:spPr>
                          <a:xfrm>
                            <a:off x="1665300" y="3286506"/>
                            <a:ext cx="1141815" cy="154840"/>
                          </a:xfrm>
                          <a:prstGeom prst="rect">
                            <a:avLst/>
                          </a:prstGeom>
                          <a:ln>
                            <a:noFill/>
                          </a:ln>
                        </wps:spPr>
                        <wps:txbx>
                          <w:txbxContent>
                            <w:p w14:paraId="5E771ABC" w14:textId="77777777" w:rsidR="00CA525E" w:rsidRDefault="006679B1">
                              <w:pPr>
                                <w:spacing w:after="160" w:line="259" w:lineRule="auto"/>
                                <w:ind w:left="0" w:right="0" w:firstLine="0"/>
                                <w:jc w:val="left"/>
                              </w:pPr>
                              <w:r>
                                <w:rPr>
                                  <w:rFonts w:ascii="Calibri" w:eastAsia="Calibri" w:hAnsi="Calibri" w:cs="Calibri"/>
                                  <w:i/>
                                  <w:color w:val="44546A"/>
                                  <w:sz w:val="18"/>
                                </w:rPr>
                                <w:t xml:space="preserve"> Bluetooth Module</w:t>
                              </w:r>
                            </w:p>
                          </w:txbxContent>
                        </wps:txbx>
                        <wps:bodyPr horzOverflow="overflow" vert="horz" lIns="0" tIns="0" rIns="0" bIns="0" rtlCol="0">
                          <a:noAutofit/>
                        </wps:bodyPr>
                      </wps:wsp>
                      <wps:wsp>
                        <wps:cNvPr id="3439" name="Rectangle 3439"/>
                        <wps:cNvSpPr/>
                        <wps:spPr>
                          <a:xfrm>
                            <a:off x="2525014" y="3270390"/>
                            <a:ext cx="38005" cy="168285"/>
                          </a:xfrm>
                          <a:prstGeom prst="rect">
                            <a:avLst/>
                          </a:prstGeom>
                          <a:ln>
                            <a:noFill/>
                          </a:ln>
                        </wps:spPr>
                        <wps:txbx>
                          <w:txbxContent>
                            <w:p w14:paraId="1310A02B" w14:textId="77777777" w:rsidR="00CA525E" w:rsidRDefault="006679B1">
                              <w:pPr>
                                <w:spacing w:after="160" w:line="259" w:lineRule="auto"/>
                                <w:ind w:left="0" w:right="0" w:firstLine="0"/>
                                <w:jc w:val="left"/>
                              </w:pPr>
                              <w:r>
                                <w:rPr>
                                  <w:b/>
                                  <w:i/>
                                  <w:color w:val="44546A"/>
                                  <w:sz w:val="18"/>
                                </w:rPr>
                                <w:t xml:space="preserve"> </w:t>
                              </w:r>
                            </w:p>
                          </w:txbxContent>
                        </wps:txbx>
                        <wps:bodyPr horzOverflow="overflow" vert="horz" lIns="0" tIns="0" rIns="0" bIns="0" rtlCol="0">
                          <a:noAutofit/>
                        </wps:bodyPr>
                      </wps:wsp>
                    </wpg:wgp>
                  </a:graphicData>
                </a:graphic>
              </wp:inline>
            </w:drawing>
          </mc:Choice>
          <mc:Fallback>
            <w:pict>
              <v:group w14:anchorId="6671E5B7" id="Group 28310" o:spid="_x0000_s1032" alt="A picture containing text, electronics&#10;&#10;Description automatically generated" style="width:271.7pt;height:271.35pt;mso-position-horizontal-relative:char;mso-position-vertical-relative:line" coordsize="34505,344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">
                <v:shape id="Picture 3429" o:spid="_x0000_s1033" type="#_x0000_t75" style="position:absolute;width:34505;height:34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">
                  <v:imagedata r:id="rId20" o:title=""/>
                </v:shape>
                <v:rect id="Rectangle 3433" o:spid="_x0000_s1034" style="position:absolute;left:9260;top:32865;width:420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TyxwAAAN0AAAAPAAAAZHJzL2Rvd25yZXYueG1sRI9Ba8JA&#10;FITvhf6H5Qm9NRtNK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B0r1PLHAAAA3QAA&#10;AA8AAAAAAAAAAAAAAAAABwIAAGRycy9kb3ducmV2LnhtbFBLBQYAAAAAAwADALcAAAD7AgAAAAA=&#10;" filled="f" stroked="f">
                  <v:textbox inset="0,0,0,0">
                    <w:txbxContent>
                      <w:p w14:paraId="08CC2638" w14:textId="77777777" w:rsidR="00CA525E" w:rsidRDefault="006679B1">
                        <w:pPr>
                          <w:spacing w:after="160" w:line="259" w:lineRule="auto"/>
                          <w:ind w:left="0" w:right="0" w:firstLine="0"/>
                          <w:jc w:val="left"/>
                        </w:pPr>
                        <w:r>
                          <w:rPr>
                            <w:rFonts w:ascii="Calibri" w:eastAsia="Calibri" w:hAnsi="Calibri" w:cs="Calibri"/>
                            <w:i/>
                            <w:color w:val="44546A"/>
                            <w:sz w:val="18"/>
                          </w:rPr>
                          <w:t xml:space="preserve">Figure </w:t>
                        </w:r>
                      </w:p>
                    </w:txbxContent>
                  </v:textbox>
                </v:rect>
                <v:rect id="Rectangle 3434" o:spid="_x0000_s1035" style="position:absolute;left:12430;top:3286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" filled="f" stroked="f">
                  <v:textbox inset="0,0,0,0">
                    <w:txbxContent>
                      <w:p w14:paraId="0B1957AD" w14:textId="77777777" w:rsidR="00CA525E" w:rsidRDefault="006679B1">
                        <w:pPr>
                          <w:spacing w:after="160" w:line="259" w:lineRule="auto"/>
                          <w:ind w:left="0" w:right="0" w:firstLine="0"/>
                          <w:jc w:val="left"/>
                        </w:pPr>
                        <w:r>
                          <w:rPr>
                            <w:rFonts w:ascii="Calibri" w:eastAsia="Calibri" w:hAnsi="Calibri" w:cs="Calibri"/>
                            <w:i/>
                            <w:color w:val="44546A"/>
                            <w:sz w:val="18"/>
                          </w:rPr>
                          <w:t>2</w:t>
                        </w:r>
                      </w:p>
                    </w:txbxContent>
                  </v:textbox>
                </v:rect>
                <v:rect id="Rectangle 3435" o:spid="_x0000_s1036" style="position:absolute;left:13009;top:3286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" filled="f" stroked="f">
                  <v:textbox inset="0,0,0,0">
                    <w:txbxContent>
                      <w:p w14:paraId="08103BB1" w14:textId="77777777" w:rsidR="00CA525E" w:rsidRDefault="006679B1">
                        <w:pPr>
                          <w:spacing w:after="160" w:line="259" w:lineRule="auto"/>
                          <w:ind w:left="0" w:right="0" w:firstLine="0"/>
                          <w:jc w:val="left"/>
                        </w:pPr>
                        <w:r>
                          <w:rPr>
                            <w:rFonts w:ascii="Calibri" w:eastAsia="Calibri" w:hAnsi="Calibri" w:cs="Calibri"/>
                            <w:i/>
                            <w:color w:val="44546A"/>
                            <w:sz w:val="18"/>
                          </w:rPr>
                          <w:t xml:space="preserve"> </w:t>
                        </w:r>
                      </w:p>
                    </w:txbxContent>
                  </v:textbox>
                </v:rect>
                <v:rect id="Rectangle 28055" o:spid="_x0000_s1037" style="position:absolute;left:13268;top:32865;width:40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" filled="f" stroked="f">
                  <v:textbox inset="0,0,0,0">
                    <w:txbxContent>
                      <w:p w14:paraId="203EEB31" w14:textId="77777777" w:rsidR="00CA525E" w:rsidRDefault="006679B1">
                        <w:pPr>
                          <w:spacing w:after="160" w:line="259" w:lineRule="auto"/>
                          <w:ind w:left="0" w:right="0" w:firstLine="0"/>
                          <w:jc w:val="left"/>
                        </w:pPr>
                        <w:r>
                          <w:rPr>
                            <w:rFonts w:ascii="Calibri" w:eastAsia="Calibri" w:hAnsi="Calibri" w:cs="Calibri"/>
                            <w:i/>
                            <w:color w:val="44546A"/>
                            <w:sz w:val="18"/>
                          </w:rPr>
                          <w:t>:</w:t>
                        </w:r>
                      </w:p>
                    </w:txbxContent>
                  </v:textbox>
                </v:rect>
                <v:rect id="Rectangle 28056" o:spid="_x0000_s1038" style="position:absolute;left:13575;top:32865;width:208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" filled="f" stroked="f">
                  <v:textbox inset="0,0,0,0">
                    <w:txbxContent>
                      <w:p w14:paraId="06E0E0B5" w14:textId="77777777" w:rsidR="00CA525E" w:rsidRDefault="006679B1">
                        <w:pPr>
                          <w:spacing w:after="160" w:line="259" w:lineRule="auto"/>
                          <w:ind w:left="0" w:right="0" w:firstLine="0"/>
                          <w:jc w:val="left"/>
                        </w:pPr>
                        <w:r>
                          <w:rPr>
                            <w:rFonts w:ascii="Calibri" w:eastAsia="Calibri" w:hAnsi="Calibri" w:cs="Calibri"/>
                            <w:i/>
                            <w:color w:val="44546A"/>
                            <w:sz w:val="18"/>
                          </w:rPr>
                          <w:t xml:space="preserve"> HC</w:t>
                        </w:r>
                      </w:p>
                    </w:txbxContent>
                  </v:textbox>
                </v:rect>
                <v:rect id="Rectangle 3437" o:spid="_x0000_s1039" style="position:absolute;left:15143;top:32865;width:46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NLxxwAAAN0AAAAPAAAAZHJzL2Rvd25yZXYueG1sRI9Pa8JA&#10;FMTvgt9heYI33VhL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GIQ0vHHAAAA3QAA&#10;AA8AAAAAAAAAAAAAAAAABwIAAGRycy9kb3ducmV2LnhtbFBLBQYAAAAAAwADALcAAAD7AgAAAAA=&#10;" filled="f" stroked="f">
                  <v:textbox inset="0,0,0,0">
                    <w:txbxContent>
                      <w:p w14:paraId="6E47EAAC" w14:textId="77777777" w:rsidR="00CA525E" w:rsidRDefault="006679B1">
                        <w:pPr>
                          <w:spacing w:after="160" w:line="259" w:lineRule="auto"/>
                          <w:ind w:left="0" w:right="0" w:firstLine="0"/>
                          <w:jc w:val="left"/>
                        </w:pPr>
                        <w:r>
                          <w:rPr>
                            <w:rFonts w:ascii="Calibri" w:eastAsia="Calibri" w:hAnsi="Calibri" w:cs="Calibri"/>
                            <w:i/>
                            <w:color w:val="44546A"/>
                            <w:sz w:val="18"/>
                          </w:rPr>
                          <w:t>-</w:t>
                        </w:r>
                      </w:p>
                    </w:txbxContent>
                  </v:textbox>
                </v:rect>
                <v:rect id="Rectangle 28057" o:spid="_x0000_s1040" style="position:absolute;left:15494;top:328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" filled="f" stroked="f">
                  <v:textbox inset="0,0,0,0">
                    <w:txbxContent>
                      <w:p w14:paraId="7AD77C57" w14:textId="77777777" w:rsidR="00CA525E" w:rsidRDefault="006679B1">
                        <w:pPr>
                          <w:spacing w:after="160" w:line="259" w:lineRule="auto"/>
                          <w:ind w:left="0" w:right="0" w:firstLine="0"/>
                          <w:jc w:val="left"/>
                        </w:pPr>
                        <w:r>
                          <w:rPr>
                            <w:rFonts w:ascii="Calibri" w:eastAsia="Calibri" w:hAnsi="Calibri" w:cs="Calibri"/>
                            <w:i/>
                            <w:color w:val="44546A"/>
                            <w:sz w:val="18"/>
                          </w:rPr>
                          <w:t>05</w:t>
                        </w:r>
                      </w:p>
                    </w:txbxContent>
                  </v:textbox>
                </v:rect>
                <v:rect id="Rectangle 28059" o:spid="_x0000_s1041" style="position:absolute;left:16653;top:32865;width:1141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" filled="f" stroked="f">
                  <v:textbox inset="0,0,0,0">
                    <w:txbxContent>
                      <w:p w14:paraId="5E771ABC" w14:textId="77777777" w:rsidR="00CA525E" w:rsidRDefault="006679B1">
                        <w:pPr>
                          <w:spacing w:after="160" w:line="259" w:lineRule="auto"/>
                          <w:ind w:left="0" w:right="0" w:firstLine="0"/>
                          <w:jc w:val="left"/>
                        </w:pPr>
                        <w:r>
                          <w:rPr>
                            <w:rFonts w:ascii="Calibri" w:eastAsia="Calibri" w:hAnsi="Calibri" w:cs="Calibri"/>
                            <w:i/>
                            <w:color w:val="44546A"/>
                            <w:sz w:val="18"/>
                          </w:rPr>
                          <w:t xml:space="preserve"> Bluetooth Module</w:t>
                        </w:r>
                      </w:p>
                    </w:txbxContent>
                  </v:textbox>
                </v:rect>
                <v:rect id="Rectangle 3439" o:spid="_x0000_s1042" style="position:absolute;left:25250;top:3270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MYxwAAAN0AAAAPAAAAZHJzL2Rvd25yZXYueG1sRI9Pa8JA&#10;FMTvhX6H5Qm91Y1Vio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HzD4xjHAAAA3QAA&#10;AA8AAAAAAAAAAAAAAAAABwIAAGRycy9kb3ducmV2LnhtbFBLBQYAAAAAAwADALcAAAD7AgAAAAA=&#10;" filled="f" stroked="f">
                  <v:textbox inset="0,0,0,0">
                    <w:txbxContent>
                      <w:p w14:paraId="1310A02B" w14:textId="77777777" w:rsidR="00CA525E" w:rsidRDefault="006679B1">
                        <w:pPr>
                          <w:spacing w:after="160" w:line="259" w:lineRule="auto"/>
                          <w:ind w:left="0" w:right="0" w:firstLine="0"/>
                          <w:jc w:val="left"/>
                        </w:pPr>
                        <w:r>
                          <w:rPr>
                            <w:b/>
                            <w:i/>
                            <w:color w:val="44546A"/>
                            <w:sz w:val="18"/>
                          </w:rPr>
                          <w:t xml:space="preserve"> </w:t>
                        </w:r>
                      </w:p>
                    </w:txbxContent>
                  </v:textbox>
                </v:rect>
                <w10:anchorlock/>
              </v:group>
            </w:pict>
          </mc:Fallback>
        </mc:AlternateContent>
      </w:r>
    </w:p>
    <w:p w14:paraId="289011FD" w14:textId="77777777" w:rsidR="00CA525E" w:rsidRPr="00B50210" w:rsidRDefault="006679B1" w:rsidP="00424F87">
      <w:pPr>
        <w:spacing w:after="159"/>
        <w:ind w:left="1181" w:right="786"/>
      </w:pPr>
      <w:r w:rsidRPr="00B50210">
        <w:t>Designed to replace cable connections HC-05 uses serial communication to communicate with the electronics. Usually, it is used to connect small devices like mobile phones using a short-range wireless connection to exchange files. It uses the 2.45GHz frequency band.</w:t>
      </w:r>
    </w:p>
    <w:p w14:paraId="3A0ED028" w14:textId="77777777" w:rsidR="00CA525E" w:rsidRPr="00B50210" w:rsidRDefault="00CA525E" w:rsidP="00BE08A4">
      <w:pPr>
        <w:spacing w:after="159" w:line="259" w:lineRule="auto"/>
        <w:ind w:left="811" w:right="0" w:firstLine="0"/>
      </w:pPr>
    </w:p>
    <w:p w14:paraId="65545FAD" w14:textId="77777777" w:rsidR="00CA525E" w:rsidRPr="00B50210" w:rsidRDefault="00CA525E" w:rsidP="00BE08A4">
      <w:pPr>
        <w:spacing w:after="160" w:line="259" w:lineRule="auto"/>
        <w:ind w:left="811" w:right="0" w:firstLine="0"/>
      </w:pPr>
    </w:p>
    <w:p w14:paraId="70E7652F" w14:textId="77777777" w:rsidR="00CA525E" w:rsidRPr="00B50210" w:rsidRDefault="006679B1" w:rsidP="00BE08A4">
      <w:pPr>
        <w:numPr>
          <w:ilvl w:val="0"/>
          <w:numId w:val="3"/>
        </w:numPr>
        <w:spacing w:after="161" w:line="259" w:lineRule="auto"/>
        <w:ind w:right="0" w:hanging="360"/>
      </w:pPr>
      <w:r w:rsidRPr="00B50210">
        <w:rPr>
          <w:b/>
        </w:rPr>
        <w:t>JUMPER WIRES</w:t>
      </w:r>
    </w:p>
    <w:p w14:paraId="7821A725" w14:textId="77777777" w:rsidR="00CA525E" w:rsidRPr="00B50210" w:rsidRDefault="00CA525E" w:rsidP="00BE08A4">
      <w:pPr>
        <w:spacing w:after="0" w:line="259" w:lineRule="auto"/>
        <w:ind w:left="811" w:right="0" w:firstLine="0"/>
      </w:pPr>
    </w:p>
    <w:p w14:paraId="3E162603" w14:textId="77777777" w:rsidR="00CA525E" w:rsidRPr="00B50210" w:rsidRDefault="006679B1" w:rsidP="00BE08A4">
      <w:pPr>
        <w:spacing w:after="126" w:line="259" w:lineRule="auto"/>
        <w:ind w:left="811" w:right="0" w:firstLine="0"/>
      </w:pPr>
      <w:r w:rsidRPr="00B50210">
        <w:rPr>
          <w:noProof/>
        </w:rPr>
        <w:drawing>
          <wp:inline distT="0" distB="0" distL="0" distR="0" wp14:anchorId="56F4EFEC" wp14:editId="0DA509AD">
            <wp:extent cx="5742940" cy="1344295"/>
            <wp:effectExtent l="0" t="0" r="0" b="0"/>
            <wp:docPr id="3431" name="Picture 3431" descr="A close-up of a drop of wa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431" name="Picture 3431"/>
                    <pic:cNvPicPr/>
                  </pic:nvPicPr>
                  <pic:blipFill>
                    <a:blip r:embed="rId21"/>
                    <a:stretch>
                      <a:fillRect/>
                    </a:stretch>
                  </pic:blipFill>
                  <pic:spPr>
                    <a:xfrm>
                      <a:off x="0" y="0"/>
                      <a:ext cx="5742940" cy="1344295"/>
                    </a:xfrm>
                    <a:prstGeom prst="rect">
                      <a:avLst/>
                    </a:prstGeom>
                  </pic:spPr>
                </pic:pic>
              </a:graphicData>
            </a:graphic>
          </wp:inline>
        </w:drawing>
      </w:r>
    </w:p>
    <w:p w14:paraId="72BD0665" w14:textId="77777777" w:rsidR="00CA525E" w:rsidRPr="00B50210" w:rsidRDefault="008F3A4A" w:rsidP="00BE08A4">
      <w:pPr>
        <w:spacing w:after="177" w:line="259" w:lineRule="auto"/>
        <w:ind w:left="785" w:right="0"/>
      </w:pPr>
      <w:r>
        <w:rPr>
          <w:rFonts w:eastAsia="Calibri"/>
          <w:i/>
          <w:color w:val="44546A"/>
          <w:sz w:val="18"/>
        </w:rPr>
        <w:t xml:space="preserve">                                                                         </w:t>
      </w:r>
      <w:r w:rsidR="006679B1" w:rsidRPr="00B50210">
        <w:rPr>
          <w:rFonts w:eastAsia="Calibri"/>
          <w:i/>
          <w:color w:val="44546A"/>
          <w:sz w:val="18"/>
        </w:rPr>
        <w:t xml:space="preserve">Figure 3: Jumper </w:t>
      </w:r>
      <w:proofErr w:type="spellStart"/>
      <w:r w:rsidR="006679B1" w:rsidRPr="00B50210">
        <w:rPr>
          <w:rFonts w:eastAsia="Calibri"/>
          <w:i/>
          <w:color w:val="44546A"/>
          <w:sz w:val="18"/>
        </w:rPr>
        <w:t>WIres</w:t>
      </w:r>
      <w:proofErr w:type="spellEnd"/>
    </w:p>
    <w:p w14:paraId="58AB5191" w14:textId="77777777" w:rsidR="00CA525E" w:rsidRPr="00B50210" w:rsidRDefault="00CA525E" w:rsidP="00BE08A4">
      <w:pPr>
        <w:spacing w:after="154" w:line="259" w:lineRule="auto"/>
        <w:ind w:left="811" w:right="0" w:firstLine="0"/>
      </w:pPr>
    </w:p>
    <w:p w14:paraId="3F6511B3" w14:textId="77777777" w:rsidR="00CA525E" w:rsidRPr="00B50210" w:rsidRDefault="006679B1" w:rsidP="008F3A4A">
      <w:pPr>
        <w:spacing w:after="144" w:line="257" w:lineRule="auto"/>
        <w:ind w:left="1181" w:right="759"/>
      </w:pPr>
      <w:r w:rsidRPr="00B50210">
        <w:rPr>
          <w:color w:val="111111"/>
        </w:rPr>
        <w:t>Jumper wires are simply wires that have</w:t>
      </w:r>
      <w:r w:rsidRPr="00B50210">
        <w:rPr>
          <w:b/>
          <w:color w:val="111111"/>
        </w:rPr>
        <w:t xml:space="preserve"> connector pins at each end</w:t>
      </w:r>
      <w:r w:rsidRPr="00B50210">
        <w:rPr>
          <w:color w:val="111111"/>
        </w:rPr>
        <w:t>, allowing them to be used to connect two points to each other without soldering. Jumper wires are typically used with breadboards and other prototyping tools in order to make it easy to change a circuit as needed</w:t>
      </w:r>
    </w:p>
    <w:p w14:paraId="2364DAB1" w14:textId="77777777" w:rsidR="00CA525E" w:rsidRPr="00B50210" w:rsidRDefault="00CA525E" w:rsidP="00BE08A4">
      <w:pPr>
        <w:spacing w:after="0" w:line="259" w:lineRule="auto"/>
        <w:ind w:left="797" w:right="0" w:firstLine="0"/>
      </w:pPr>
    </w:p>
    <w:p w14:paraId="6F2689E5" w14:textId="77777777" w:rsidR="00CA525E" w:rsidRPr="00B50210" w:rsidRDefault="006679B1" w:rsidP="00BE08A4">
      <w:pPr>
        <w:numPr>
          <w:ilvl w:val="0"/>
          <w:numId w:val="3"/>
        </w:numPr>
        <w:spacing w:after="0" w:line="259" w:lineRule="auto"/>
        <w:ind w:right="0" w:hanging="360"/>
      </w:pPr>
      <w:r w:rsidRPr="00B50210">
        <w:rPr>
          <w:b/>
        </w:rPr>
        <w:lastRenderedPageBreak/>
        <w:t>DC GEARED MOTORS</w:t>
      </w:r>
    </w:p>
    <w:p w14:paraId="34850EFA" w14:textId="77777777" w:rsidR="00CA525E" w:rsidRPr="00B50210" w:rsidRDefault="006679B1" w:rsidP="00BE08A4">
      <w:pPr>
        <w:spacing w:after="85" w:line="259" w:lineRule="auto"/>
        <w:ind w:left="2930" w:right="0" w:firstLine="0"/>
      </w:pPr>
      <w:r w:rsidRPr="00B50210">
        <w:rPr>
          <w:noProof/>
        </w:rPr>
        <w:drawing>
          <wp:inline distT="0" distB="0" distL="0" distR="0" wp14:anchorId="0F70FCA1" wp14:editId="7C986A9A">
            <wp:extent cx="2372995" cy="1897380"/>
            <wp:effectExtent l="0" t="0" r="0" b="0"/>
            <wp:docPr id="3499" name="Picture 3499" descr="A picture containing object, light, gear&#10;&#10;Description automatically generated"/>
            <wp:cNvGraphicFramePr/>
            <a:graphic xmlns:a="http://schemas.openxmlformats.org/drawingml/2006/main">
              <a:graphicData uri="http://schemas.openxmlformats.org/drawingml/2006/picture">
                <pic:pic xmlns:pic="http://schemas.openxmlformats.org/drawingml/2006/picture">
                  <pic:nvPicPr>
                    <pic:cNvPr id="3499" name="Picture 3499"/>
                    <pic:cNvPicPr/>
                  </pic:nvPicPr>
                  <pic:blipFill>
                    <a:blip r:embed="rId22"/>
                    <a:stretch>
                      <a:fillRect/>
                    </a:stretch>
                  </pic:blipFill>
                  <pic:spPr>
                    <a:xfrm>
                      <a:off x="0" y="0"/>
                      <a:ext cx="2372995" cy="1897380"/>
                    </a:xfrm>
                    <a:prstGeom prst="rect">
                      <a:avLst/>
                    </a:prstGeom>
                  </pic:spPr>
                </pic:pic>
              </a:graphicData>
            </a:graphic>
          </wp:inline>
        </w:drawing>
      </w:r>
    </w:p>
    <w:p w14:paraId="6F9C5F2A" w14:textId="77777777" w:rsidR="00CA525E" w:rsidRPr="00B50210" w:rsidRDefault="008F3A4A" w:rsidP="00BE08A4">
      <w:pPr>
        <w:spacing w:after="177" w:line="259" w:lineRule="auto"/>
        <w:ind w:left="785" w:right="748"/>
      </w:pPr>
      <w:r>
        <w:rPr>
          <w:rFonts w:eastAsia="Calibri"/>
          <w:i/>
          <w:color w:val="44546A"/>
          <w:sz w:val="18"/>
        </w:rPr>
        <w:t xml:space="preserve">                                                     </w:t>
      </w:r>
      <w:r w:rsidR="006679B1" w:rsidRPr="00B50210">
        <w:rPr>
          <w:rFonts w:eastAsia="Calibri"/>
          <w:i/>
          <w:color w:val="44546A"/>
          <w:sz w:val="18"/>
        </w:rPr>
        <w:t>Figure 4: DC geared motor</w:t>
      </w:r>
    </w:p>
    <w:p w14:paraId="5CFBBFFF" w14:textId="77777777" w:rsidR="00CA525E" w:rsidRPr="00B50210" w:rsidRDefault="00CA525E" w:rsidP="00BE08A4">
      <w:pPr>
        <w:spacing w:after="154" w:line="259" w:lineRule="auto"/>
        <w:ind w:left="811" w:right="0" w:firstLine="0"/>
      </w:pPr>
    </w:p>
    <w:p w14:paraId="41018FA6" w14:textId="77777777" w:rsidR="00CA525E" w:rsidRPr="00B50210" w:rsidRDefault="006679B1" w:rsidP="00BE08A4">
      <w:pPr>
        <w:spacing w:after="152"/>
        <w:ind w:left="806" w:right="786"/>
      </w:pPr>
      <w:r w:rsidRPr="00B50210">
        <w:t>A Direct Current (DC) motor is a rotating electrical device that converts direct current, of electrical energy, into mechanical energy. An Inductor (coil) inside the DC motor produces a magnetic field that creates rotary motion as DC voltage is applied to its terminal.</w:t>
      </w:r>
    </w:p>
    <w:p w14:paraId="73F0B05D" w14:textId="77777777" w:rsidR="00CA525E" w:rsidRPr="00B50210" w:rsidRDefault="006679B1" w:rsidP="00BE08A4">
      <w:pPr>
        <w:spacing w:after="159"/>
        <w:ind w:left="806" w:right="786"/>
      </w:pPr>
      <w:r w:rsidRPr="00B50210">
        <w:t>DC Gearmotors are electric motors that utilize a type of gear system on the output of the motor. This gearing arrangement is called a gear reducer or gearbox. The combination of an electric motor and gearbox reduces design complexity and lowers cost, particularly for motors built for high torque and low speed applications. In addition, gearboxes can be used as a means to reorient the output shaft in a different direction</w:t>
      </w:r>
    </w:p>
    <w:p w14:paraId="73AAD08D" w14:textId="77777777" w:rsidR="00CA525E" w:rsidRPr="00B50210" w:rsidRDefault="00CA525E" w:rsidP="00BE08A4">
      <w:pPr>
        <w:spacing w:after="157" w:line="259" w:lineRule="auto"/>
        <w:ind w:left="811" w:right="0" w:firstLine="0"/>
      </w:pPr>
    </w:p>
    <w:p w14:paraId="7B0F994B" w14:textId="77777777" w:rsidR="00CA525E" w:rsidRPr="00B50210" w:rsidRDefault="006679B1" w:rsidP="00BE08A4">
      <w:pPr>
        <w:numPr>
          <w:ilvl w:val="0"/>
          <w:numId w:val="4"/>
        </w:numPr>
        <w:spacing w:after="0" w:line="259" w:lineRule="auto"/>
        <w:ind w:right="0" w:hanging="360"/>
      </w:pPr>
      <w:r w:rsidRPr="00B50210">
        <w:rPr>
          <w:b/>
        </w:rPr>
        <w:t>ROBOT WHEELS</w:t>
      </w:r>
    </w:p>
    <w:p w14:paraId="2078DDFD" w14:textId="77777777" w:rsidR="00CA525E" w:rsidRPr="00B50210" w:rsidRDefault="006679B1" w:rsidP="00BE08A4">
      <w:pPr>
        <w:spacing w:after="124" w:line="259" w:lineRule="auto"/>
        <w:ind w:left="2472" w:right="0" w:firstLine="0"/>
      </w:pPr>
      <w:r w:rsidRPr="00B50210">
        <w:rPr>
          <w:noProof/>
        </w:rPr>
        <w:drawing>
          <wp:inline distT="0" distB="0" distL="0" distR="0" wp14:anchorId="7E3E8609" wp14:editId="3FA8FD48">
            <wp:extent cx="3077210" cy="1880235"/>
            <wp:effectExtent l="0" t="0" r="0" b="0"/>
            <wp:docPr id="3501" name="Picture 3501" descr="A picture containing gear, metalware, indoor&#10;&#10;Description automatically generated"/>
            <wp:cNvGraphicFramePr/>
            <a:graphic xmlns:a="http://schemas.openxmlformats.org/drawingml/2006/main">
              <a:graphicData uri="http://schemas.openxmlformats.org/drawingml/2006/picture">
                <pic:pic xmlns:pic="http://schemas.openxmlformats.org/drawingml/2006/picture">
                  <pic:nvPicPr>
                    <pic:cNvPr id="3501" name="Picture 3501"/>
                    <pic:cNvPicPr/>
                  </pic:nvPicPr>
                  <pic:blipFill>
                    <a:blip r:embed="rId23"/>
                    <a:stretch>
                      <a:fillRect/>
                    </a:stretch>
                  </pic:blipFill>
                  <pic:spPr>
                    <a:xfrm>
                      <a:off x="0" y="0"/>
                      <a:ext cx="3077210" cy="1880235"/>
                    </a:xfrm>
                    <a:prstGeom prst="rect">
                      <a:avLst/>
                    </a:prstGeom>
                  </pic:spPr>
                </pic:pic>
              </a:graphicData>
            </a:graphic>
          </wp:inline>
        </w:drawing>
      </w:r>
    </w:p>
    <w:p w14:paraId="57E9039B" w14:textId="77777777" w:rsidR="00CA525E" w:rsidRPr="00B50210" w:rsidRDefault="005C1B9A" w:rsidP="00BE08A4">
      <w:pPr>
        <w:spacing w:after="0" w:line="259" w:lineRule="auto"/>
        <w:ind w:left="785" w:right="886"/>
      </w:pPr>
      <w:r>
        <w:rPr>
          <w:rFonts w:eastAsia="Calibri"/>
          <w:i/>
          <w:color w:val="44546A"/>
          <w:sz w:val="18"/>
        </w:rPr>
        <w:t xml:space="preserve">                                                                    </w:t>
      </w:r>
      <w:r w:rsidR="006679B1" w:rsidRPr="00B50210">
        <w:rPr>
          <w:rFonts w:eastAsia="Calibri"/>
          <w:i/>
          <w:color w:val="44546A"/>
          <w:sz w:val="18"/>
        </w:rPr>
        <w:t>Figure 5: Robot Wheels</w:t>
      </w:r>
    </w:p>
    <w:p w14:paraId="213C4334" w14:textId="77777777" w:rsidR="00CA525E" w:rsidRPr="00B50210" w:rsidRDefault="00CA525E" w:rsidP="00BE08A4">
      <w:pPr>
        <w:spacing w:after="154" w:line="259" w:lineRule="auto"/>
        <w:ind w:left="2864" w:right="0" w:firstLine="0"/>
      </w:pPr>
    </w:p>
    <w:p w14:paraId="1FEAD8F7" w14:textId="77777777" w:rsidR="00CA525E" w:rsidRPr="00B50210" w:rsidRDefault="006679B1" w:rsidP="005C1B9A">
      <w:pPr>
        <w:spacing w:after="152"/>
        <w:ind w:left="1181" w:right="786"/>
      </w:pPr>
      <w:r w:rsidRPr="00B50210">
        <w:t>Wheeled robots are robots that navigate around the ground using motorized wheels to propel themselves. This design is simpler than using treads or legs and by using wheels they are easier to design, build, and program for movement in flat, not-so-rugged terrain.</w:t>
      </w:r>
    </w:p>
    <w:p w14:paraId="0F92429E" w14:textId="77777777" w:rsidR="00CA525E" w:rsidRPr="00B50210" w:rsidRDefault="00CA525E" w:rsidP="00BE08A4">
      <w:pPr>
        <w:spacing w:after="0" w:line="259" w:lineRule="auto"/>
        <w:ind w:left="811" w:right="0" w:firstLine="0"/>
      </w:pPr>
    </w:p>
    <w:p w14:paraId="7912546D" w14:textId="77777777" w:rsidR="00CA525E" w:rsidRPr="00B50210" w:rsidRDefault="006679B1" w:rsidP="00BE08A4">
      <w:pPr>
        <w:numPr>
          <w:ilvl w:val="0"/>
          <w:numId w:val="4"/>
        </w:numPr>
        <w:spacing w:after="0" w:line="259" w:lineRule="auto"/>
        <w:ind w:right="0" w:hanging="360"/>
      </w:pPr>
      <w:r w:rsidRPr="00B50210">
        <w:rPr>
          <w:b/>
        </w:rPr>
        <w:lastRenderedPageBreak/>
        <w:t>L298N MOTOR DRIVER</w:t>
      </w:r>
    </w:p>
    <w:p w14:paraId="4F3DE02B" w14:textId="77777777" w:rsidR="00CA525E" w:rsidRPr="00B50210" w:rsidRDefault="006679B1" w:rsidP="00BE08A4">
      <w:pPr>
        <w:spacing w:after="138" w:line="259" w:lineRule="auto"/>
        <w:ind w:left="0" w:right="0" w:firstLine="0"/>
      </w:pPr>
      <w:r w:rsidRPr="00B50210">
        <w:rPr>
          <w:noProof/>
        </w:rPr>
        <w:drawing>
          <wp:inline distT="0" distB="0" distL="0" distR="0" wp14:anchorId="5109904B" wp14:editId="76F15E9D">
            <wp:extent cx="5274310" cy="4664529"/>
            <wp:effectExtent l="0" t="0" r="2540" b="3175"/>
            <wp:docPr id="3561" name="Picture 3561" descr="See the source image"/>
            <wp:cNvGraphicFramePr/>
            <a:graphic xmlns:a="http://schemas.openxmlformats.org/drawingml/2006/main">
              <a:graphicData uri="http://schemas.openxmlformats.org/drawingml/2006/picture">
                <pic:pic xmlns:pic="http://schemas.openxmlformats.org/drawingml/2006/picture">
                  <pic:nvPicPr>
                    <pic:cNvPr id="3561" name="Picture 3561"/>
                    <pic:cNvPicPr/>
                  </pic:nvPicPr>
                  <pic:blipFill>
                    <a:blip r:embed="rId24"/>
                    <a:stretch>
                      <a:fillRect/>
                    </a:stretch>
                  </pic:blipFill>
                  <pic:spPr>
                    <a:xfrm>
                      <a:off x="0" y="0"/>
                      <a:ext cx="5278961" cy="4668642"/>
                    </a:xfrm>
                    <a:prstGeom prst="rect">
                      <a:avLst/>
                    </a:prstGeom>
                  </pic:spPr>
                </pic:pic>
              </a:graphicData>
            </a:graphic>
          </wp:inline>
        </w:drawing>
      </w:r>
    </w:p>
    <w:p w14:paraId="13CDB428" w14:textId="77777777" w:rsidR="00CA525E" w:rsidRPr="00B50210" w:rsidRDefault="005C1B9A" w:rsidP="00BE08A4">
      <w:pPr>
        <w:spacing w:after="177" w:line="259" w:lineRule="auto"/>
        <w:ind w:left="785" w:right="738"/>
      </w:pPr>
      <w:r>
        <w:rPr>
          <w:rFonts w:eastAsia="Calibri"/>
          <w:i/>
          <w:color w:val="44546A"/>
          <w:sz w:val="18"/>
        </w:rPr>
        <w:t xml:space="preserve">                                                         </w:t>
      </w:r>
      <w:r w:rsidR="006679B1" w:rsidRPr="00B50210">
        <w:rPr>
          <w:rFonts w:eastAsia="Calibri"/>
          <w:i/>
          <w:color w:val="44546A"/>
          <w:sz w:val="18"/>
        </w:rPr>
        <w:t>Figure 6: L298N Motor Driver</w:t>
      </w:r>
    </w:p>
    <w:p w14:paraId="55851089" w14:textId="77777777" w:rsidR="00CA525E" w:rsidRDefault="006679B1" w:rsidP="00531098">
      <w:pPr>
        <w:spacing w:after="144" w:line="257" w:lineRule="auto"/>
        <w:ind w:left="806" w:right="759"/>
      </w:pPr>
      <w:r w:rsidRPr="00B50210">
        <w:rPr>
          <w:color w:val="111111"/>
        </w:rPr>
        <w:t xml:space="preserve">The L298N motor driver is based on the </w:t>
      </w:r>
      <w:r w:rsidRPr="00B50210">
        <w:rPr>
          <w:b/>
          <w:color w:val="111111"/>
        </w:rPr>
        <w:t>H-bridge configuration</w:t>
      </w:r>
      <w:r w:rsidRPr="00B50210">
        <w:rPr>
          <w:color w:val="111111"/>
        </w:rPr>
        <w:t xml:space="preserve"> (an H-bridge is a simple circuit that lets us control a DC motor to go backward or forward.), which is useful in controlling the direction of rotation of a DC motor. It is a high current dual full H-bridge driver that is constructed to receive standard TTL logic levels.</w:t>
      </w:r>
    </w:p>
    <w:p w14:paraId="6CD845D6" w14:textId="77777777" w:rsidR="00531098" w:rsidRDefault="00531098" w:rsidP="00531098">
      <w:pPr>
        <w:spacing w:after="144" w:line="257" w:lineRule="auto"/>
        <w:ind w:left="806" w:right="759"/>
      </w:pPr>
    </w:p>
    <w:p w14:paraId="3FFC1C6D" w14:textId="77777777" w:rsidR="0056555E" w:rsidRDefault="0056555E" w:rsidP="00531098">
      <w:pPr>
        <w:spacing w:after="144" w:line="257" w:lineRule="auto"/>
        <w:ind w:left="806" w:right="759"/>
      </w:pPr>
    </w:p>
    <w:p w14:paraId="45DB5AD6" w14:textId="77777777" w:rsidR="0056555E" w:rsidRDefault="0056555E" w:rsidP="00531098">
      <w:pPr>
        <w:spacing w:after="144" w:line="257" w:lineRule="auto"/>
        <w:ind w:left="806" w:right="759"/>
      </w:pPr>
    </w:p>
    <w:p w14:paraId="0B38AA66" w14:textId="77777777" w:rsidR="0056555E" w:rsidRDefault="0056555E" w:rsidP="00531098">
      <w:pPr>
        <w:spacing w:after="144" w:line="257" w:lineRule="auto"/>
        <w:ind w:left="806" w:right="759"/>
      </w:pPr>
    </w:p>
    <w:p w14:paraId="17EDB8B0" w14:textId="77777777" w:rsidR="0056555E" w:rsidRDefault="0056555E" w:rsidP="00531098">
      <w:pPr>
        <w:spacing w:after="144" w:line="257" w:lineRule="auto"/>
        <w:ind w:left="806" w:right="759"/>
      </w:pPr>
    </w:p>
    <w:p w14:paraId="15D3032B" w14:textId="77777777" w:rsidR="0056555E" w:rsidRDefault="0056555E" w:rsidP="00531098">
      <w:pPr>
        <w:spacing w:after="144" w:line="257" w:lineRule="auto"/>
        <w:ind w:left="806" w:right="759"/>
      </w:pPr>
    </w:p>
    <w:p w14:paraId="5B2D4A2F" w14:textId="77777777" w:rsidR="0056555E" w:rsidRDefault="0056555E" w:rsidP="00531098">
      <w:pPr>
        <w:spacing w:after="144" w:line="257" w:lineRule="auto"/>
        <w:ind w:left="806" w:right="759"/>
      </w:pPr>
    </w:p>
    <w:p w14:paraId="7383C470" w14:textId="77777777" w:rsidR="0056555E" w:rsidRDefault="0056555E" w:rsidP="00531098">
      <w:pPr>
        <w:spacing w:after="144" w:line="257" w:lineRule="auto"/>
        <w:ind w:left="806" w:right="759"/>
      </w:pPr>
    </w:p>
    <w:p w14:paraId="2113F4F3" w14:textId="77777777" w:rsidR="0056555E" w:rsidRDefault="0056555E" w:rsidP="00531098">
      <w:pPr>
        <w:spacing w:after="144" w:line="257" w:lineRule="auto"/>
        <w:ind w:left="806" w:right="759"/>
      </w:pPr>
    </w:p>
    <w:p w14:paraId="15A8D649" w14:textId="77777777" w:rsidR="0056555E" w:rsidRPr="00B50210" w:rsidRDefault="0056555E" w:rsidP="00531098">
      <w:pPr>
        <w:spacing w:after="144" w:line="257" w:lineRule="auto"/>
        <w:ind w:left="806" w:right="759"/>
      </w:pPr>
    </w:p>
    <w:p w14:paraId="0931775A" w14:textId="77777777" w:rsidR="00CA525E" w:rsidRPr="00B50210" w:rsidRDefault="006679B1" w:rsidP="0056555E">
      <w:pPr>
        <w:numPr>
          <w:ilvl w:val="0"/>
          <w:numId w:val="4"/>
        </w:numPr>
        <w:spacing w:after="0" w:line="259" w:lineRule="auto"/>
        <w:ind w:right="0" w:hanging="360"/>
      </w:pPr>
      <w:r w:rsidRPr="0056555E">
        <w:rPr>
          <w:b/>
        </w:rPr>
        <w:lastRenderedPageBreak/>
        <w:t>CHASIS</w:t>
      </w:r>
    </w:p>
    <w:p w14:paraId="49BC8073" w14:textId="77777777" w:rsidR="00CA525E" w:rsidRPr="00B50210" w:rsidRDefault="006679B1" w:rsidP="00BE08A4">
      <w:pPr>
        <w:spacing w:after="194" w:line="259" w:lineRule="auto"/>
        <w:ind w:left="0" w:right="1680" w:firstLine="0"/>
      </w:pPr>
      <w:r w:rsidRPr="00B50210">
        <w:rPr>
          <w:noProof/>
        </w:rPr>
        <w:drawing>
          <wp:inline distT="0" distB="0" distL="0" distR="0" wp14:anchorId="24C7B748" wp14:editId="1CCEFD94">
            <wp:extent cx="3614420" cy="3614420"/>
            <wp:effectExtent l="0" t="0" r="0" b="0"/>
            <wp:docPr id="3616" name="Picture 3616" descr="A picture containing tool&#10;&#10;Description automatically generated"/>
            <wp:cNvGraphicFramePr/>
            <a:graphic xmlns:a="http://schemas.openxmlformats.org/drawingml/2006/main">
              <a:graphicData uri="http://schemas.openxmlformats.org/drawingml/2006/picture">
                <pic:pic xmlns:pic="http://schemas.openxmlformats.org/drawingml/2006/picture">
                  <pic:nvPicPr>
                    <pic:cNvPr id="3616" name="Picture 3616"/>
                    <pic:cNvPicPr/>
                  </pic:nvPicPr>
                  <pic:blipFill>
                    <a:blip r:embed="rId25"/>
                    <a:stretch>
                      <a:fillRect/>
                    </a:stretch>
                  </pic:blipFill>
                  <pic:spPr>
                    <a:xfrm>
                      <a:off x="0" y="0"/>
                      <a:ext cx="3614420" cy="3614420"/>
                    </a:xfrm>
                    <a:prstGeom prst="rect">
                      <a:avLst/>
                    </a:prstGeom>
                  </pic:spPr>
                </pic:pic>
              </a:graphicData>
            </a:graphic>
          </wp:inline>
        </w:drawing>
      </w:r>
    </w:p>
    <w:p w14:paraId="5F98A3ED" w14:textId="77777777" w:rsidR="00CA525E" w:rsidRPr="00B50210" w:rsidRDefault="0056555E" w:rsidP="00BE08A4">
      <w:pPr>
        <w:spacing w:after="177" w:line="259" w:lineRule="auto"/>
        <w:ind w:left="785" w:right="734"/>
      </w:pPr>
      <w:r>
        <w:rPr>
          <w:rFonts w:eastAsia="Calibri"/>
          <w:i/>
          <w:color w:val="44546A"/>
          <w:sz w:val="18"/>
        </w:rPr>
        <w:t xml:space="preserve">                                  </w:t>
      </w:r>
      <w:r w:rsidR="006679B1" w:rsidRPr="00B50210">
        <w:rPr>
          <w:rFonts w:eastAsia="Calibri"/>
          <w:i/>
          <w:color w:val="44546A"/>
          <w:sz w:val="18"/>
        </w:rPr>
        <w:t xml:space="preserve">Figure 7: </w:t>
      </w:r>
      <w:proofErr w:type="spellStart"/>
      <w:r w:rsidR="006679B1" w:rsidRPr="00B50210">
        <w:rPr>
          <w:rFonts w:eastAsia="Calibri"/>
          <w:i/>
          <w:color w:val="44546A"/>
          <w:sz w:val="18"/>
        </w:rPr>
        <w:t>Chasis</w:t>
      </w:r>
      <w:proofErr w:type="spellEnd"/>
    </w:p>
    <w:p w14:paraId="7DD5A75E" w14:textId="77777777" w:rsidR="00CA525E" w:rsidRPr="00B50210" w:rsidRDefault="006679B1" w:rsidP="00BE08A4">
      <w:pPr>
        <w:spacing w:after="210"/>
        <w:ind w:left="806" w:right="786"/>
      </w:pPr>
      <w:r w:rsidRPr="00B50210">
        <w:t>Chassis is very essential in robots as well as many mechanical devices. It helps in providing support to PCB, accessories and various parts which are connected to it. Robot chassis is particularly designed for robots and other mechanical devices.</w:t>
      </w:r>
    </w:p>
    <w:p w14:paraId="0882AD0D" w14:textId="77777777" w:rsidR="00CA525E" w:rsidRPr="00B50210" w:rsidRDefault="00CA525E" w:rsidP="00BE08A4">
      <w:pPr>
        <w:spacing w:after="289" w:line="259" w:lineRule="auto"/>
        <w:ind w:left="811" w:right="0" w:firstLine="0"/>
      </w:pPr>
    </w:p>
    <w:p w14:paraId="18356E6B" w14:textId="77777777" w:rsidR="00CA525E" w:rsidRPr="00B50210" w:rsidRDefault="006679B1" w:rsidP="00BE08A4">
      <w:pPr>
        <w:numPr>
          <w:ilvl w:val="0"/>
          <w:numId w:val="4"/>
        </w:numPr>
        <w:spacing w:after="0" w:line="259" w:lineRule="auto"/>
        <w:ind w:right="0" w:hanging="360"/>
      </w:pPr>
      <w:r w:rsidRPr="00B50210">
        <w:rPr>
          <w:b/>
        </w:rPr>
        <w:t>12 Volt BATTERY</w:t>
      </w:r>
    </w:p>
    <w:p w14:paraId="54D9B62B" w14:textId="77777777" w:rsidR="00CA525E" w:rsidRDefault="006679B1" w:rsidP="00151952">
      <w:pPr>
        <w:spacing w:after="227" w:line="259" w:lineRule="auto"/>
        <w:ind w:left="779" w:right="0" w:firstLine="0"/>
        <w:rPr>
          <w:rFonts w:eastAsia="Calibri"/>
          <w:i/>
          <w:color w:val="44546A"/>
          <w:sz w:val="18"/>
        </w:rPr>
      </w:pPr>
      <w:r w:rsidRPr="00B50210">
        <w:rPr>
          <w:noProof/>
        </w:rPr>
        <w:drawing>
          <wp:inline distT="0" distB="0" distL="0" distR="0" wp14:anchorId="4BE2E7FD" wp14:editId="5AEAAADA">
            <wp:extent cx="1475105" cy="1984375"/>
            <wp:effectExtent l="0" t="0" r="0" b="0"/>
            <wp:docPr id="3618" name="Picture 3618" descr="Image result for 12V Battery information"/>
            <wp:cNvGraphicFramePr/>
            <a:graphic xmlns:a="http://schemas.openxmlformats.org/drawingml/2006/main">
              <a:graphicData uri="http://schemas.openxmlformats.org/drawingml/2006/picture">
                <pic:pic xmlns:pic="http://schemas.openxmlformats.org/drawingml/2006/picture">
                  <pic:nvPicPr>
                    <pic:cNvPr id="3618" name="Picture 3618"/>
                    <pic:cNvPicPr/>
                  </pic:nvPicPr>
                  <pic:blipFill>
                    <a:blip r:embed="rId26"/>
                    <a:stretch>
                      <a:fillRect/>
                    </a:stretch>
                  </pic:blipFill>
                  <pic:spPr>
                    <a:xfrm>
                      <a:off x="0" y="0"/>
                      <a:ext cx="1475105" cy="1984375"/>
                    </a:xfrm>
                    <a:prstGeom prst="rect">
                      <a:avLst/>
                    </a:prstGeom>
                  </pic:spPr>
                </pic:pic>
              </a:graphicData>
            </a:graphic>
          </wp:inline>
        </w:drawing>
      </w:r>
      <w:r w:rsidR="0056555E">
        <w:rPr>
          <w:rFonts w:eastAsia="Calibri"/>
          <w:i/>
          <w:color w:val="44546A"/>
          <w:sz w:val="18"/>
        </w:rPr>
        <w:t xml:space="preserve">    </w:t>
      </w:r>
      <w:r w:rsidRPr="00B50210">
        <w:rPr>
          <w:rFonts w:eastAsia="Calibri"/>
          <w:i/>
          <w:color w:val="44546A"/>
          <w:sz w:val="18"/>
        </w:rPr>
        <w:t>Figure 8: 12V Battery</w:t>
      </w:r>
    </w:p>
    <w:p w14:paraId="3F2E6B69" w14:textId="77777777" w:rsidR="00B73E32" w:rsidRDefault="00B73E32" w:rsidP="00151952">
      <w:pPr>
        <w:spacing w:after="227" w:line="259" w:lineRule="auto"/>
        <w:ind w:left="779" w:right="0" w:firstLine="0"/>
        <w:rPr>
          <w:rFonts w:eastAsia="Calibri"/>
          <w:i/>
          <w:color w:val="44546A"/>
          <w:sz w:val="18"/>
        </w:rPr>
      </w:pPr>
    </w:p>
    <w:p w14:paraId="72DB622C" w14:textId="77777777" w:rsidR="00B73E32" w:rsidRDefault="00B73E32" w:rsidP="00151952">
      <w:pPr>
        <w:spacing w:after="227" w:line="259" w:lineRule="auto"/>
        <w:ind w:left="779" w:right="0" w:firstLine="0"/>
      </w:pPr>
    </w:p>
    <w:p w14:paraId="655239AD" w14:textId="77777777" w:rsidR="00CB48E7" w:rsidRDefault="00CB48E7" w:rsidP="00151952">
      <w:pPr>
        <w:spacing w:after="227" w:line="259" w:lineRule="auto"/>
        <w:ind w:left="779" w:right="0" w:firstLine="0"/>
      </w:pPr>
    </w:p>
    <w:p w14:paraId="1E7BA041" w14:textId="77777777" w:rsidR="00610492" w:rsidRDefault="00610492" w:rsidP="00425D95">
      <w:pPr>
        <w:spacing w:after="224" w:line="259" w:lineRule="auto"/>
        <w:ind w:left="0" w:right="0" w:firstLine="0"/>
        <w:rPr>
          <w:ins w:id="1" w:author="RONAK PAWAR"/>
        </w:rPr>
      </w:pPr>
    </w:p>
    <w:p w14:paraId="07BFA181" w14:textId="77777777" w:rsidR="001B4EC0" w:rsidRPr="001B4EC0" w:rsidRDefault="00D52954" w:rsidP="001B4EC0">
      <w:pPr>
        <w:pStyle w:val="Heading3"/>
        <w:numPr>
          <w:ilvl w:val="0"/>
          <w:numId w:val="11"/>
        </w:numPr>
        <w:spacing w:after="335"/>
        <w:ind w:right="3683"/>
        <w:jc w:val="both"/>
        <w:rPr>
          <w:szCs w:val="28"/>
          <w:u w:val="single"/>
        </w:rPr>
      </w:pPr>
      <w:r>
        <w:rPr>
          <w:szCs w:val="28"/>
          <w:u w:val="single"/>
        </w:rPr>
        <w:lastRenderedPageBreak/>
        <w:t>B</w:t>
      </w:r>
      <w:r w:rsidR="001B4EC0" w:rsidRPr="001B4EC0">
        <w:rPr>
          <w:szCs w:val="28"/>
          <w:u w:val="single"/>
        </w:rPr>
        <w:t>LOCK DIAGRAM</w:t>
      </w:r>
    </w:p>
    <w:p w14:paraId="5DA374B4" w14:textId="77777777" w:rsidR="00610492" w:rsidRDefault="00610492" w:rsidP="00BE08A4">
      <w:pPr>
        <w:spacing w:after="0" w:line="259" w:lineRule="auto"/>
        <w:ind w:left="811" w:right="0" w:firstLine="0"/>
      </w:pPr>
    </w:p>
    <w:p w14:paraId="62C108FC" w14:textId="77777777" w:rsidR="00610492" w:rsidRDefault="001B4EC0" w:rsidP="00BE08A4">
      <w:pPr>
        <w:spacing w:after="0" w:line="259" w:lineRule="auto"/>
        <w:ind w:left="811" w:right="0" w:firstLine="0"/>
        <w:rPr>
          <w:ins w:id="2" w:author="RONAK PAWAR"/>
        </w:rPr>
      </w:pPr>
      <w:r w:rsidRPr="00B50210">
        <w:rPr>
          <w:rFonts w:eastAsia="Calibri"/>
          <w:noProof/>
          <w:sz w:val="22"/>
        </w:rPr>
        <mc:AlternateContent>
          <mc:Choice Requires="wpg">
            <w:drawing>
              <wp:inline distT="0" distB="0" distL="0" distR="0" wp14:anchorId="77A95425" wp14:editId="360DFF4F">
                <wp:extent cx="5274310" cy="1506503"/>
                <wp:effectExtent l="0" t="0" r="0" b="0"/>
                <wp:docPr id="3" name="Group 3" descr="Diagram, application&#10;&#10;Description automatically generated"/>
                <wp:cNvGraphicFramePr/>
                <a:graphic xmlns:a="http://schemas.openxmlformats.org/drawingml/2006/main">
                  <a:graphicData uri="http://schemas.microsoft.com/office/word/2010/wordprocessingGroup">
                    <wpg:wgp>
                      <wpg:cNvGrpSpPr/>
                      <wpg:grpSpPr>
                        <a:xfrm>
                          <a:off x="0" y="0"/>
                          <a:ext cx="5274310" cy="1506503"/>
                          <a:chOff x="0" y="0"/>
                          <a:chExt cx="5274310" cy="1506503"/>
                        </a:xfrm>
                      </wpg:grpSpPr>
                      <wps:wsp>
                        <wps:cNvPr id="4" name="Rectangle 4"/>
                        <wps:cNvSpPr/>
                        <wps:spPr>
                          <a:xfrm>
                            <a:off x="2629789" y="0"/>
                            <a:ext cx="59288" cy="262525"/>
                          </a:xfrm>
                          <a:prstGeom prst="rect">
                            <a:avLst/>
                          </a:prstGeom>
                          <a:ln>
                            <a:noFill/>
                          </a:ln>
                        </wps:spPr>
                        <wps:txbx>
                          <w:txbxContent>
                            <w:p w14:paraId="6A065B58" w14:textId="77777777" w:rsidR="001B4EC0" w:rsidRDefault="001B4EC0" w:rsidP="001B4EC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5" name="Rectangle 5"/>
                        <wps:cNvSpPr/>
                        <wps:spPr>
                          <a:xfrm>
                            <a:off x="2629789" y="437388"/>
                            <a:ext cx="59288" cy="262525"/>
                          </a:xfrm>
                          <a:prstGeom prst="rect">
                            <a:avLst/>
                          </a:prstGeom>
                          <a:ln>
                            <a:noFill/>
                          </a:ln>
                        </wps:spPr>
                        <wps:txbx>
                          <w:txbxContent>
                            <w:p w14:paraId="26A2092F" w14:textId="77777777" w:rsidR="001B4EC0" w:rsidRDefault="001B4EC0" w:rsidP="001B4EC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6" name="Rectangle 6"/>
                        <wps:cNvSpPr/>
                        <wps:spPr>
                          <a:xfrm>
                            <a:off x="2629789" y="873252"/>
                            <a:ext cx="59288" cy="262525"/>
                          </a:xfrm>
                          <a:prstGeom prst="rect">
                            <a:avLst/>
                          </a:prstGeom>
                          <a:ln>
                            <a:noFill/>
                          </a:ln>
                        </wps:spPr>
                        <wps:txbx>
                          <w:txbxContent>
                            <w:p w14:paraId="0DE13891" w14:textId="77777777" w:rsidR="001B4EC0" w:rsidRDefault="001B4EC0" w:rsidP="001B4EC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7" name="Rectangle 7"/>
                        <wps:cNvSpPr/>
                        <wps:spPr>
                          <a:xfrm>
                            <a:off x="2629789" y="1309116"/>
                            <a:ext cx="59288" cy="262525"/>
                          </a:xfrm>
                          <a:prstGeom prst="rect">
                            <a:avLst/>
                          </a:prstGeom>
                          <a:ln>
                            <a:noFill/>
                          </a:ln>
                        </wps:spPr>
                        <wps:txbx>
                          <w:txbxContent>
                            <w:p w14:paraId="0A7F7087" w14:textId="77777777" w:rsidR="001B4EC0" w:rsidRDefault="001B4EC0" w:rsidP="001B4EC0">
                              <w:pPr>
                                <w:spacing w:after="160" w:line="259" w:lineRule="auto"/>
                                <w:ind w:left="0" w:righ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27"/>
                          <a:stretch>
                            <a:fillRect/>
                          </a:stretch>
                        </pic:blipFill>
                        <pic:spPr>
                          <a:xfrm>
                            <a:off x="0" y="91055"/>
                            <a:ext cx="5274310" cy="1360170"/>
                          </a:xfrm>
                          <a:prstGeom prst="rect">
                            <a:avLst/>
                          </a:prstGeom>
                        </pic:spPr>
                      </pic:pic>
                    </wpg:wgp>
                  </a:graphicData>
                </a:graphic>
              </wp:inline>
            </w:drawing>
          </mc:Choice>
          <mc:Fallback>
            <w:pict>
              <v:group w14:anchorId="77A95425" id="Group 3" o:spid="_x0000_s1043" alt="Diagram, application&#10;&#10;Description automatically generated" style="width:415.3pt;height:118.6pt;mso-position-horizontal-relative:char;mso-position-vertical-relative:line" coordsize="52743,150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">
                <v:rect id="Rectangle 4" o:spid="_x0000_s1044" style="position:absolute;left:2629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A065B58" w14:textId="77777777" w:rsidR="001B4EC0" w:rsidRDefault="001B4EC0" w:rsidP="001B4EC0">
                        <w:pPr>
                          <w:spacing w:after="160" w:line="259" w:lineRule="auto"/>
                          <w:ind w:left="0" w:right="0" w:firstLine="0"/>
                          <w:jc w:val="left"/>
                        </w:pPr>
                        <w:r>
                          <w:rPr>
                            <w:b/>
                            <w:sz w:val="28"/>
                          </w:rPr>
                          <w:t xml:space="preserve"> </w:t>
                        </w:r>
                      </w:p>
                    </w:txbxContent>
                  </v:textbox>
                </v:rect>
                <v:rect id="Rectangle 5" o:spid="_x0000_s1045" style="position:absolute;left:26297;top:437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6A2092F" w14:textId="77777777" w:rsidR="001B4EC0" w:rsidRDefault="001B4EC0" w:rsidP="001B4EC0">
                        <w:pPr>
                          <w:spacing w:after="160" w:line="259" w:lineRule="auto"/>
                          <w:ind w:left="0" w:right="0" w:firstLine="0"/>
                          <w:jc w:val="left"/>
                        </w:pPr>
                        <w:r>
                          <w:rPr>
                            <w:b/>
                            <w:sz w:val="28"/>
                          </w:rPr>
                          <w:t xml:space="preserve"> </w:t>
                        </w:r>
                      </w:p>
                    </w:txbxContent>
                  </v:textbox>
                </v:rect>
                <v:rect id="Rectangle 6" o:spid="_x0000_s1046" style="position:absolute;left:26297;top:873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DE13891" w14:textId="77777777" w:rsidR="001B4EC0" w:rsidRDefault="001B4EC0" w:rsidP="001B4EC0">
                        <w:pPr>
                          <w:spacing w:after="160" w:line="259" w:lineRule="auto"/>
                          <w:ind w:left="0" w:right="0" w:firstLine="0"/>
                          <w:jc w:val="left"/>
                        </w:pPr>
                        <w:r>
                          <w:rPr>
                            <w:b/>
                            <w:sz w:val="28"/>
                          </w:rPr>
                          <w:t xml:space="preserve"> </w:t>
                        </w:r>
                      </w:p>
                    </w:txbxContent>
                  </v:textbox>
                </v:rect>
                <v:rect id="Rectangle 7" o:spid="_x0000_s1047" style="position:absolute;left:26297;top:1309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A7F7087" w14:textId="77777777" w:rsidR="001B4EC0" w:rsidRDefault="001B4EC0" w:rsidP="001B4EC0">
                        <w:pPr>
                          <w:spacing w:after="160" w:line="259" w:lineRule="auto"/>
                          <w:ind w:left="0" w:right="0" w:firstLine="0"/>
                          <w:jc w:val="left"/>
                        </w:pPr>
                        <w:r>
                          <w:rPr>
                            <w:b/>
                            <w:sz w:val="28"/>
                          </w:rPr>
                          <w:t xml:space="preserve"> </w:t>
                        </w:r>
                      </w:p>
                    </w:txbxContent>
                  </v:textbox>
                </v:rect>
                <v:shape id="Picture 8" o:spid="_x0000_s1048" type="#_x0000_t75" style="position:absolute;top:910;width:52743;height:13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">
                  <v:imagedata r:id="rId28" o:title=""/>
                </v:shape>
                <w10:anchorlock/>
              </v:group>
            </w:pict>
          </mc:Fallback>
        </mc:AlternateContent>
      </w:r>
    </w:p>
    <w:p w14:paraId="2282A575" w14:textId="77777777" w:rsidR="00610492" w:rsidRDefault="00610492" w:rsidP="00BE08A4">
      <w:pPr>
        <w:spacing w:after="0" w:line="259" w:lineRule="auto"/>
        <w:ind w:left="811" w:right="0" w:firstLine="0"/>
        <w:rPr>
          <w:ins w:id="3" w:author="RONAK PAWAR"/>
        </w:rPr>
      </w:pPr>
    </w:p>
    <w:p w14:paraId="0912414A" w14:textId="77777777" w:rsidR="00610492" w:rsidRDefault="00B519EC" w:rsidP="00BE08A4">
      <w:pPr>
        <w:spacing w:after="0" w:line="259" w:lineRule="auto"/>
        <w:ind w:left="811" w:right="0" w:firstLine="0"/>
        <w:rPr>
          <w:ins w:id="4" w:author="RONAK PAWAR"/>
        </w:rPr>
      </w:pPr>
      <w:r>
        <w:rPr>
          <w:noProof/>
        </w:rPr>
        <mc:AlternateContent>
          <mc:Choice Requires="wps">
            <w:drawing>
              <wp:anchor distT="0" distB="0" distL="114300" distR="114300" simplePos="0" relativeHeight="251658241" behindDoc="0" locked="0" layoutInCell="1" allowOverlap="1" wp14:anchorId="52085AE1" wp14:editId="25935A22">
                <wp:simplePos x="0" y="0"/>
                <wp:positionH relativeFrom="column">
                  <wp:posOffset>-502746</wp:posOffset>
                </wp:positionH>
                <wp:positionV relativeFrom="paragraph">
                  <wp:posOffset>197832</wp:posOffset>
                </wp:positionV>
                <wp:extent cx="1794163" cy="741218"/>
                <wp:effectExtent l="0" t="0" r="15875" b="20955"/>
                <wp:wrapNone/>
                <wp:docPr id="9" name="Rectangle 9"/>
                <wp:cNvGraphicFramePr/>
                <a:graphic xmlns:a="http://schemas.openxmlformats.org/drawingml/2006/main">
                  <a:graphicData uri="http://schemas.microsoft.com/office/word/2010/wordprocessingShape">
                    <wps:wsp>
                      <wps:cNvSpPr/>
                      <wps:spPr>
                        <a:xfrm>
                          <a:off x="0" y="0"/>
                          <a:ext cx="1794163" cy="7412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12D001" w14:textId="77777777" w:rsidR="0059616C" w:rsidRDefault="0059616C" w:rsidP="0059616C">
                            <w:pPr>
                              <w:ind w:left="0"/>
                              <w:jc w:val="center"/>
                              <w:rPr>
                                <w:lang w:val="en-IN"/>
                              </w:rPr>
                            </w:pPr>
                            <w:r>
                              <w:rPr>
                                <w:lang w:val="en-IN"/>
                              </w:rPr>
                              <w:t>HC</w:t>
                            </w:r>
                            <w:r w:rsidR="00152BBF">
                              <w:rPr>
                                <w:lang w:val="en-IN"/>
                              </w:rPr>
                              <w:t>-05 BLUETOOTH</w:t>
                            </w:r>
                          </w:p>
                          <w:p w14:paraId="4FC285B6" w14:textId="77777777" w:rsidR="00152BBF" w:rsidRPr="0059616C" w:rsidRDefault="00152BBF" w:rsidP="0059616C">
                            <w:pPr>
                              <w:ind w:left="0"/>
                              <w:jc w:val="center"/>
                              <w:rPr>
                                <w:lang w:val="en-IN"/>
                              </w:rPr>
                            </w:pPr>
                            <w:r>
                              <w:rPr>
                                <w:lang w:val="en-IN"/>
                              </w:rPr>
                              <w:t>TRANSCEIVER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85AE1" id="Rectangle 9" o:spid="_x0000_s1049" style="position:absolute;left:0;text-align:left;margin-left:-39.6pt;margin-top:15.6pt;width:141.25pt;height:58.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" fillcolor="white [3201]" strokecolor="#70ad47 [3209]" strokeweight="1pt">
                <v:textbox>
                  <w:txbxContent>
                    <w:p w14:paraId="3F12D001" w14:textId="77777777" w:rsidR="0059616C" w:rsidRDefault="0059616C" w:rsidP="0059616C">
                      <w:pPr>
                        <w:ind w:left="0"/>
                        <w:jc w:val="center"/>
                        <w:rPr>
                          <w:lang w:val="en-IN"/>
                        </w:rPr>
                      </w:pPr>
                      <w:r>
                        <w:rPr>
                          <w:lang w:val="en-IN"/>
                        </w:rPr>
                        <w:t>HC</w:t>
                      </w:r>
                      <w:r w:rsidR="00152BBF">
                        <w:rPr>
                          <w:lang w:val="en-IN"/>
                        </w:rPr>
                        <w:t>-05 BLUETOOTH</w:t>
                      </w:r>
                    </w:p>
                    <w:p w14:paraId="4FC285B6" w14:textId="77777777" w:rsidR="00152BBF" w:rsidRPr="0059616C" w:rsidRDefault="00152BBF" w:rsidP="0059616C">
                      <w:pPr>
                        <w:ind w:left="0"/>
                        <w:jc w:val="center"/>
                        <w:rPr>
                          <w:lang w:val="en-IN"/>
                        </w:rPr>
                      </w:pPr>
                      <w:r>
                        <w:rPr>
                          <w:lang w:val="en-IN"/>
                        </w:rPr>
                        <w:t>TRANSCEIVER</w:t>
                      </w:r>
                    </w:p>
                  </w:txbxContent>
                </v:textbox>
              </v:rect>
            </w:pict>
          </mc:Fallback>
        </mc:AlternateContent>
      </w:r>
    </w:p>
    <w:p w14:paraId="1C5F67D0" w14:textId="77777777" w:rsidR="00610492" w:rsidRDefault="00B519EC" w:rsidP="00BE08A4">
      <w:pPr>
        <w:spacing w:after="0" w:line="259" w:lineRule="auto"/>
        <w:ind w:left="811" w:right="0" w:firstLine="0"/>
        <w:rPr>
          <w:ins w:id="5" w:author="RONAK PAWAR"/>
        </w:rPr>
      </w:pPr>
      <w:r>
        <w:rPr>
          <w:noProof/>
        </w:rPr>
        <mc:AlternateContent>
          <mc:Choice Requires="wps">
            <w:drawing>
              <wp:anchor distT="0" distB="0" distL="114300" distR="114300" simplePos="0" relativeHeight="251658243" behindDoc="0" locked="0" layoutInCell="1" allowOverlap="1" wp14:anchorId="20F58F83" wp14:editId="078F612C">
                <wp:simplePos x="0" y="0"/>
                <wp:positionH relativeFrom="column">
                  <wp:posOffset>3770399</wp:posOffset>
                </wp:positionH>
                <wp:positionV relativeFrom="paragraph">
                  <wp:posOffset>56861</wp:posOffset>
                </wp:positionV>
                <wp:extent cx="1301750" cy="817072"/>
                <wp:effectExtent l="0" t="0" r="12700" b="21590"/>
                <wp:wrapNone/>
                <wp:docPr id="11" name="Rectangle 11"/>
                <wp:cNvGraphicFramePr/>
                <a:graphic xmlns:a="http://schemas.openxmlformats.org/drawingml/2006/main">
                  <a:graphicData uri="http://schemas.microsoft.com/office/word/2010/wordprocessingShape">
                    <wps:wsp>
                      <wps:cNvSpPr/>
                      <wps:spPr>
                        <a:xfrm>
                          <a:off x="0" y="0"/>
                          <a:ext cx="1301750" cy="8170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584102" w14:textId="77777777" w:rsidR="00B519EC" w:rsidRDefault="00B519EC" w:rsidP="00B519EC">
                            <w:pPr>
                              <w:ind w:left="0"/>
                              <w:jc w:val="center"/>
                              <w:rPr>
                                <w:lang w:val="en-IN"/>
                              </w:rPr>
                            </w:pPr>
                            <w:r>
                              <w:rPr>
                                <w:lang w:val="en-IN"/>
                              </w:rPr>
                              <w:t>L298D</w:t>
                            </w:r>
                          </w:p>
                          <w:p w14:paraId="62C2D04D" w14:textId="77777777" w:rsidR="00B519EC" w:rsidRDefault="00B519EC" w:rsidP="00B519EC">
                            <w:pPr>
                              <w:ind w:left="0"/>
                              <w:jc w:val="center"/>
                              <w:rPr>
                                <w:lang w:val="en-IN"/>
                              </w:rPr>
                            </w:pPr>
                            <w:r>
                              <w:rPr>
                                <w:lang w:val="en-IN"/>
                              </w:rPr>
                              <w:t>MOTOR</w:t>
                            </w:r>
                          </w:p>
                          <w:p w14:paraId="66BE0D5C" w14:textId="77777777" w:rsidR="00B519EC" w:rsidRPr="00B519EC" w:rsidRDefault="00B519EC" w:rsidP="00B519EC">
                            <w:pPr>
                              <w:ind w:left="0"/>
                              <w:jc w:val="center"/>
                              <w:rPr>
                                <w:lang w:val="en-IN"/>
                              </w:rPr>
                            </w:pPr>
                            <w:r>
                              <w:rPr>
                                <w:lang w:val="en-IN"/>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58F83" id="Rectangle 11" o:spid="_x0000_s1050" style="position:absolute;left:0;text-align:left;margin-left:296.9pt;margin-top:4.5pt;width:102.5pt;height:64.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" fillcolor="white [3201]" strokecolor="#70ad47 [3209]" strokeweight="1pt">
                <v:textbox>
                  <w:txbxContent>
                    <w:p w14:paraId="66584102" w14:textId="77777777" w:rsidR="00B519EC" w:rsidRDefault="00B519EC" w:rsidP="00B519EC">
                      <w:pPr>
                        <w:ind w:left="0"/>
                        <w:jc w:val="center"/>
                        <w:rPr>
                          <w:lang w:val="en-IN"/>
                        </w:rPr>
                      </w:pPr>
                      <w:r>
                        <w:rPr>
                          <w:lang w:val="en-IN"/>
                        </w:rPr>
                        <w:t>L298D</w:t>
                      </w:r>
                    </w:p>
                    <w:p w14:paraId="62C2D04D" w14:textId="77777777" w:rsidR="00B519EC" w:rsidRDefault="00B519EC" w:rsidP="00B519EC">
                      <w:pPr>
                        <w:ind w:left="0"/>
                        <w:jc w:val="center"/>
                        <w:rPr>
                          <w:lang w:val="en-IN"/>
                        </w:rPr>
                      </w:pPr>
                      <w:r>
                        <w:rPr>
                          <w:lang w:val="en-IN"/>
                        </w:rPr>
                        <w:t>MOTOR</w:t>
                      </w:r>
                    </w:p>
                    <w:p w14:paraId="66BE0D5C" w14:textId="77777777" w:rsidR="00B519EC" w:rsidRPr="00B519EC" w:rsidRDefault="00B519EC" w:rsidP="00B519EC">
                      <w:pPr>
                        <w:ind w:left="0"/>
                        <w:jc w:val="center"/>
                        <w:rPr>
                          <w:lang w:val="en-IN"/>
                        </w:rPr>
                      </w:pPr>
                      <w:r>
                        <w:rPr>
                          <w:lang w:val="en-IN"/>
                        </w:rPr>
                        <w:t>DRIVER</w:t>
                      </w:r>
                    </w:p>
                  </w:txbxContent>
                </v:textbox>
              </v:rect>
            </w:pict>
          </mc:Fallback>
        </mc:AlternateContent>
      </w:r>
      <w:r w:rsidR="0059616C">
        <w:rPr>
          <w:noProof/>
        </w:rPr>
        <mc:AlternateContent>
          <mc:Choice Requires="wps">
            <w:drawing>
              <wp:anchor distT="0" distB="0" distL="114300" distR="114300" simplePos="0" relativeHeight="251658242" behindDoc="0" locked="0" layoutInCell="1" allowOverlap="1" wp14:anchorId="228F7A87" wp14:editId="755C4097">
                <wp:simplePos x="0" y="0"/>
                <wp:positionH relativeFrom="column">
                  <wp:posOffset>1706476</wp:posOffset>
                </wp:positionH>
                <wp:positionV relativeFrom="paragraph">
                  <wp:posOffset>50338</wp:posOffset>
                </wp:positionV>
                <wp:extent cx="1420091" cy="727364"/>
                <wp:effectExtent l="0" t="0" r="27940" b="15875"/>
                <wp:wrapNone/>
                <wp:docPr id="10" name="Rectangle 10"/>
                <wp:cNvGraphicFramePr/>
                <a:graphic xmlns:a="http://schemas.openxmlformats.org/drawingml/2006/main">
                  <a:graphicData uri="http://schemas.microsoft.com/office/word/2010/wordprocessingShape">
                    <wps:wsp>
                      <wps:cNvSpPr/>
                      <wps:spPr>
                        <a:xfrm>
                          <a:off x="0" y="0"/>
                          <a:ext cx="1420091" cy="727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F497E8" w14:textId="77777777" w:rsidR="00152BBF" w:rsidRDefault="00152BBF" w:rsidP="00152BBF">
                            <w:pPr>
                              <w:ind w:left="0"/>
                              <w:jc w:val="center"/>
                              <w:rPr>
                                <w:lang w:val="en-IN"/>
                              </w:rPr>
                            </w:pPr>
                            <w:r>
                              <w:rPr>
                                <w:lang w:val="en-IN"/>
                              </w:rPr>
                              <w:t>ARD</w:t>
                            </w:r>
                            <w:r w:rsidR="00D66A65">
                              <w:rPr>
                                <w:lang w:val="en-IN"/>
                              </w:rPr>
                              <w:t>UINO</w:t>
                            </w:r>
                          </w:p>
                          <w:p w14:paraId="577453CE" w14:textId="77777777" w:rsidR="00D66A65" w:rsidRDefault="00D66A65" w:rsidP="00152BBF">
                            <w:pPr>
                              <w:ind w:left="0"/>
                              <w:jc w:val="center"/>
                              <w:rPr>
                                <w:lang w:val="en-IN"/>
                              </w:rPr>
                            </w:pPr>
                            <w:r>
                              <w:rPr>
                                <w:lang w:val="en-IN"/>
                              </w:rPr>
                              <w:t>MEGA</w:t>
                            </w:r>
                          </w:p>
                          <w:p w14:paraId="24BFEC57" w14:textId="77777777" w:rsidR="00D66A65" w:rsidRPr="00152BBF" w:rsidRDefault="00D66A65" w:rsidP="00152BBF">
                            <w:pPr>
                              <w:ind w:left="0"/>
                              <w:jc w:val="center"/>
                              <w:rPr>
                                <w:lang w:val="en-IN"/>
                              </w:rPr>
                            </w:pPr>
                            <w:r>
                              <w:rPr>
                                <w:lang w:val="en-IN"/>
                              </w:rPr>
                              <w:t>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F7A87" id="Rectangle 10" o:spid="_x0000_s1051" style="position:absolute;left:0;text-align:left;margin-left:134.35pt;margin-top:3.95pt;width:111.8pt;height:57.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" fillcolor="white [3201]" strokecolor="#70ad47 [3209]" strokeweight="1pt">
                <v:textbox>
                  <w:txbxContent>
                    <w:p w14:paraId="19F497E8" w14:textId="77777777" w:rsidR="00152BBF" w:rsidRDefault="00152BBF" w:rsidP="00152BBF">
                      <w:pPr>
                        <w:ind w:left="0"/>
                        <w:jc w:val="center"/>
                        <w:rPr>
                          <w:lang w:val="en-IN"/>
                        </w:rPr>
                      </w:pPr>
                      <w:r>
                        <w:rPr>
                          <w:lang w:val="en-IN"/>
                        </w:rPr>
                        <w:t>ARD</w:t>
                      </w:r>
                      <w:r w:rsidR="00D66A65">
                        <w:rPr>
                          <w:lang w:val="en-IN"/>
                        </w:rPr>
                        <w:t>UINO</w:t>
                      </w:r>
                    </w:p>
                    <w:p w14:paraId="577453CE" w14:textId="77777777" w:rsidR="00D66A65" w:rsidRDefault="00D66A65" w:rsidP="00152BBF">
                      <w:pPr>
                        <w:ind w:left="0"/>
                        <w:jc w:val="center"/>
                        <w:rPr>
                          <w:lang w:val="en-IN"/>
                        </w:rPr>
                      </w:pPr>
                      <w:r>
                        <w:rPr>
                          <w:lang w:val="en-IN"/>
                        </w:rPr>
                        <w:t>MEGA</w:t>
                      </w:r>
                    </w:p>
                    <w:p w14:paraId="24BFEC57" w14:textId="77777777" w:rsidR="00D66A65" w:rsidRPr="00152BBF" w:rsidRDefault="00D66A65" w:rsidP="00152BBF">
                      <w:pPr>
                        <w:ind w:left="0"/>
                        <w:jc w:val="center"/>
                        <w:rPr>
                          <w:lang w:val="en-IN"/>
                        </w:rPr>
                      </w:pPr>
                      <w:r>
                        <w:rPr>
                          <w:lang w:val="en-IN"/>
                        </w:rPr>
                        <w:t>2560</w:t>
                      </w:r>
                    </w:p>
                  </w:txbxContent>
                </v:textbox>
              </v:rect>
            </w:pict>
          </mc:Fallback>
        </mc:AlternateContent>
      </w:r>
    </w:p>
    <w:p w14:paraId="131E4552" w14:textId="77777777" w:rsidR="00610492" w:rsidRDefault="000C0969" w:rsidP="00BE08A4">
      <w:pPr>
        <w:spacing w:after="0" w:line="259" w:lineRule="auto"/>
        <w:ind w:left="811" w:right="0" w:firstLine="0"/>
        <w:rPr>
          <w:ins w:id="6" w:author="RONAK PAWAR"/>
        </w:rPr>
      </w:pPr>
      <w:r>
        <w:rPr>
          <w:noProof/>
        </w:rPr>
        <mc:AlternateContent>
          <mc:Choice Requires="wps">
            <w:drawing>
              <wp:anchor distT="0" distB="0" distL="114300" distR="114300" simplePos="0" relativeHeight="251658246" behindDoc="0" locked="0" layoutInCell="1" allowOverlap="1" wp14:anchorId="6F26DFDB" wp14:editId="4166D044">
                <wp:simplePos x="0" y="0"/>
                <wp:positionH relativeFrom="column">
                  <wp:posOffset>1290551</wp:posOffset>
                </wp:positionH>
                <wp:positionV relativeFrom="paragraph">
                  <wp:posOffset>61999</wp:posOffset>
                </wp:positionV>
                <wp:extent cx="436707" cy="27709"/>
                <wp:effectExtent l="0" t="57150" r="20955" b="86995"/>
                <wp:wrapNone/>
                <wp:docPr id="14" name="Straight Arrow Connector 14"/>
                <wp:cNvGraphicFramePr/>
                <a:graphic xmlns:a="http://schemas.openxmlformats.org/drawingml/2006/main">
                  <a:graphicData uri="http://schemas.microsoft.com/office/word/2010/wordprocessingShape">
                    <wps:wsp>
                      <wps:cNvCnPr/>
                      <wps:spPr>
                        <a:xfrm>
                          <a:off x="0" y="0"/>
                          <a:ext cx="436707" cy="2770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DFE041" id="_x0000_t32" coordsize="21600,21600" o:spt="32" o:oned="t" path="m,l21600,21600e" filled="f">
                <v:path arrowok="t" fillok="f" o:connecttype="none"/>
                <o:lock v:ext="edit" shapetype="t"/>
              </v:shapetype>
              <v:shape id="Straight Arrow Connector 14" o:spid="_x0000_s1026" type="#_x0000_t32" style="position:absolute;margin-left:101.6pt;margin-top:4.9pt;width:34.4pt;height:2.2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" strokecolor="#4472c4 [3204]" strokeweight=".5pt">
                <v:stroke startarrow="block" endarrow="block" joinstyle="miter"/>
              </v:shape>
            </w:pict>
          </mc:Fallback>
        </mc:AlternateContent>
      </w:r>
    </w:p>
    <w:p w14:paraId="0B561B75" w14:textId="77777777" w:rsidR="00610492" w:rsidRDefault="000C0969" w:rsidP="00BE08A4">
      <w:pPr>
        <w:spacing w:after="0" w:line="259" w:lineRule="auto"/>
        <w:ind w:left="811" w:right="0" w:firstLine="0"/>
        <w:rPr>
          <w:ins w:id="7" w:author="RONAK PAWAR"/>
        </w:rPr>
      </w:pPr>
      <w:r>
        <w:rPr>
          <w:noProof/>
        </w:rPr>
        <mc:AlternateContent>
          <mc:Choice Requires="wps">
            <w:drawing>
              <wp:anchor distT="0" distB="0" distL="114300" distR="114300" simplePos="0" relativeHeight="251658247" behindDoc="0" locked="0" layoutInCell="1" allowOverlap="1" wp14:anchorId="20509659" wp14:editId="4EA49F69">
                <wp:simplePos x="0" y="0"/>
                <wp:positionH relativeFrom="column">
                  <wp:posOffset>3144774</wp:posOffset>
                </wp:positionH>
                <wp:positionV relativeFrom="paragraph">
                  <wp:posOffset>39024</wp:posOffset>
                </wp:positionV>
                <wp:extent cx="626029" cy="27709"/>
                <wp:effectExtent l="38100" t="76200" r="0" b="86995"/>
                <wp:wrapNone/>
                <wp:docPr id="15" name="Straight Arrow Connector 15"/>
                <wp:cNvGraphicFramePr/>
                <a:graphic xmlns:a="http://schemas.openxmlformats.org/drawingml/2006/main">
                  <a:graphicData uri="http://schemas.microsoft.com/office/word/2010/wordprocessingShape">
                    <wps:wsp>
                      <wps:cNvCnPr/>
                      <wps:spPr>
                        <a:xfrm flipV="1">
                          <a:off x="0" y="0"/>
                          <a:ext cx="626029" cy="2770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13C0A" id="Straight Arrow Connector 15" o:spid="_x0000_s1026" type="#_x0000_t32" style="position:absolute;margin-left:247.6pt;margin-top:3.05pt;width:49.3pt;height:2.2pt;flip:y;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" strokecolor="#4472c4 [3204]" strokeweight=".5pt">
                <v:stroke startarrow="block" endarrow="block" joinstyle="miter"/>
              </v:shape>
            </w:pict>
          </mc:Fallback>
        </mc:AlternateContent>
      </w:r>
    </w:p>
    <w:p w14:paraId="0168019E" w14:textId="77777777" w:rsidR="00610492" w:rsidRDefault="00610492" w:rsidP="00BE08A4">
      <w:pPr>
        <w:spacing w:after="0" w:line="259" w:lineRule="auto"/>
        <w:ind w:left="811" w:right="0" w:firstLine="0"/>
        <w:rPr>
          <w:ins w:id="8" w:author="RONAK PAWAR"/>
        </w:rPr>
      </w:pPr>
    </w:p>
    <w:p w14:paraId="0E12C106" w14:textId="77777777" w:rsidR="00610492" w:rsidRDefault="00E037C2" w:rsidP="00BE08A4">
      <w:pPr>
        <w:spacing w:after="0" w:line="259" w:lineRule="auto"/>
        <w:ind w:left="811" w:right="0" w:firstLine="0"/>
        <w:rPr>
          <w:ins w:id="9" w:author="RONAK PAWAR"/>
        </w:rPr>
      </w:pPr>
      <w:r>
        <w:rPr>
          <w:noProof/>
        </w:rPr>
        <mc:AlternateContent>
          <mc:Choice Requires="wps">
            <w:drawing>
              <wp:anchor distT="0" distB="0" distL="114300" distR="114300" simplePos="0" relativeHeight="251658249" behindDoc="0" locked="0" layoutInCell="1" allowOverlap="1" wp14:anchorId="1C845923" wp14:editId="1C5C4CF6">
                <wp:simplePos x="0" y="0"/>
                <wp:positionH relativeFrom="column">
                  <wp:posOffset>4588221</wp:posOffset>
                </wp:positionH>
                <wp:positionV relativeFrom="paragraph">
                  <wp:posOffset>173817</wp:posOffset>
                </wp:positionV>
                <wp:extent cx="187037" cy="914400"/>
                <wp:effectExtent l="0" t="0" r="60960" b="95250"/>
                <wp:wrapNone/>
                <wp:docPr id="18" name="Connector: Elbow 18"/>
                <wp:cNvGraphicFramePr/>
                <a:graphic xmlns:a="http://schemas.openxmlformats.org/drawingml/2006/main">
                  <a:graphicData uri="http://schemas.microsoft.com/office/word/2010/wordprocessingShape">
                    <wps:wsp>
                      <wps:cNvCnPr/>
                      <wps:spPr>
                        <a:xfrm>
                          <a:off x="0" y="0"/>
                          <a:ext cx="187037" cy="914400"/>
                        </a:xfrm>
                        <a:prstGeom prst="bentConnector3">
                          <a:avLst>
                            <a:gd name="adj1" fmla="val 462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7498A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61.3pt;margin-top:13.7pt;width:14.75pt;height:1in;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" adj="9980" strokecolor="#4472c4 [3204]" strokeweight=".5pt">
                <v:stroke endarrow="block"/>
              </v:shape>
            </w:pict>
          </mc:Fallback>
        </mc:AlternateContent>
      </w:r>
      <w:r w:rsidR="00A045DD">
        <w:rPr>
          <w:noProof/>
        </w:rPr>
        <mc:AlternateContent>
          <mc:Choice Requires="wps">
            <w:drawing>
              <wp:anchor distT="0" distB="0" distL="114300" distR="114300" simplePos="0" relativeHeight="251658248" behindDoc="0" locked="0" layoutInCell="1" allowOverlap="1" wp14:anchorId="1C014A84" wp14:editId="789478ED">
                <wp:simplePos x="0" y="0"/>
                <wp:positionH relativeFrom="column">
                  <wp:posOffset>4193367</wp:posOffset>
                </wp:positionH>
                <wp:positionV relativeFrom="paragraph">
                  <wp:posOffset>132253</wp:posOffset>
                </wp:positionV>
                <wp:extent cx="214745" cy="907473"/>
                <wp:effectExtent l="38100" t="0" r="13970" b="102235"/>
                <wp:wrapNone/>
                <wp:docPr id="17" name="Connector: Elbow 17"/>
                <wp:cNvGraphicFramePr/>
                <a:graphic xmlns:a="http://schemas.openxmlformats.org/drawingml/2006/main">
                  <a:graphicData uri="http://schemas.microsoft.com/office/word/2010/wordprocessingShape">
                    <wps:wsp>
                      <wps:cNvCnPr/>
                      <wps:spPr>
                        <a:xfrm flipH="1">
                          <a:off x="0" y="0"/>
                          <a:ext cx="214745" cy="9074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3E433" id="Connector: Elbow 17" o:spid="_x0000_s1026" type="#_x0000_t34" style="position:absolute;margin-left:330.2pt;margin-top:10.4pt;width:16.9pt;height:71.45pt;flip:x;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" strokecolor="#4472c4 [3204]" strokeweight=".5pt">
                <v:stroke endarrow="block"/>
              </v:shape>
            </w:pict>
          </mc:Fallback>
        </mc:AlternateContent>
      </w:r>
    </w:p>
    <w:p w14:paraId="0083C69F" w14:textId="77777777" w:rsidR="00610492" w:rsidRDefault="00610492" w:rsidP="00BE08A4">
      <w:pPr>
        <w:spacing w:after="0" w:line="259" w:lineRule="auto"/>
        <w:ind w:left="811" w:right="0" w:firstLine="0"/>
        <w:rPr>
          <w:ins w:id="10" w:author="RONAK PAWAR"/>
        </w:rPr>
      </w:pPr>
    </w:p>
    <w:p w14:paraId="5A676CA8" w14:textId="77777777" w:rsidR="00610492" w:rsidRDefault="00610492" w:rsidP="00BE08A4">
      <w:pPr>
        <w:spacing w:after="0" w:line="259" w:lineRule="auto"/>
        <w:ind w:left="811" w:right="0" w:firstLine="0"/>
        <w:rPr>
          <w:ins w:id="11" w:author="RONAK PAWAR"/>
        </w:rPr>
      </w:pPr>
    </w:p>
    <w:p w14:paraId="4CC055A4" w14:textId="77777777" w:rsidR="00610492" w:rsidRDefault="00610492" w:rsidP="00BE08A4">
      <w:pPr>
        <w:spacing w:after="0" w:line="259" w:lineRule="auto"/>
        <w:ind w:left="811" w:right="0" w:firstLine="0"/>
        <w:rPr>
          <w:ins w:id="12" w:author="RONAK PAWAR"/>
        </w:rPr>
      </w:pPr>
    </w:p>
    <w:p w14:paraId="09A251CB" w14:textId="77777777" w:rsidR="00610492" w:rsidRDefault="00AF19FD" w:rsidP="00BE08A4">
      <w:pPr>
        <w:spacing w:after="0" w:line="259" w:lineRule="auto"/>
        <w:ind w:left="811" w:right="0" w:firstLine="0"/>
        <w:rPr>
          <w:ins w:id="13" w:author="RONAK PAWAR"/>
        </w:rPr>
      </w:pPr>
      <w:r>
        <w:rPr>
          <w:noProof/>
        </w:rPr>
        <mc:AlternateContent>
          <mc:Choice Requires="wps">
            <w:drawing>
              <wp:anchor distT="0" distB="0" distL="114300" distR="114300" simplePos="0" relativeHeight="251658245" behindDoc="0" locked="0" layoutInCell="1" allowOverlap="1" wp14:anchorId="72F0072B" wp14:editId="7D4FEC30">
                <wp:simplePos x="0" y="0"/>
                <wp:positionH relativeFrom="margin">
                  <wp:posOffset>4767580</wp:posOffset>
                </wp:positionH>
                <wp:positionV relativeFrom="paragraph">
                  <wp:posOffset>5080</wp:posOffset>
                </wp:positionV>
                <wp:extent cx="1273810" cy="511810"/>
                <wp:effectExtent l="0" t="0" r="21590" b="21590"/>
                <wp:wrapNone/>
                <wp:docPr id="13" name="Rectangle 13"/>
                <wp:cNvGraphicFramePr/>
                <a:graphic xmlns:a="http://schemas.openxmlformats.org/drawingml/2006/main">
                  <a:graphicData uri="http://schemas.microsoft.com/office/word/2010/wordprocessingShape">
                    <wps:wsp>
                      <wps:cNvSpPr/>
                      <wps:spPr>
                        <a:xfrm>
                          <a:off x="0" y="0"/>
                          <a:ext cx="1273810" cy="5118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2CCC3A" w14:textId="77777777" w:rsidR="00AF19FD" w:rsidRDefault="00AF19FD" w:rsidP="00AF19FD">
                            <w:pPr>
                              <w:ind w:left="0"/>
                              <w:jc w:val="center"/>
                              <w:rPr>
                                <w:lang w:val="en-IN"/>
                              </w:rPr>
                            </w:pPr>
                            <w:r>
                              <w:rPr>
                                <w:lang w:val="en-IN"/>
                              </w:rPr>
                              <w:t>RIGHT</w:t>
                            </w:r>
                          </w:p>
                          <w:p w14:paraId="19A3B466" w14:textId="77777777" w:rsidR="00AF19FD" w:rsidRPr="00AF19FD" w:rsidRDefault="00AF19FD" w:rsidP="00AF19FD">
                            <w:pPr>
                              <w:ind w:left="0"/>
                              <w:jc w:val="center"/>
                              <w:rPr>
                                <w:lang w:val="en-IN"/>
                              </w:rPr>
                            </w:pPr>
                            <w:r>
                              <w:rPr>
                                <w:lang w:val="en-IN"/>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0072B" id="Rectangle 13" o:spid="_x0000_s1052" style="position:absolute;left:0;text-align:left;margin-left:375.4pt;margin-top:.4pt;width:100.3pt;height:40.3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" fillcolor="white [3201]" strokecolor="#70ad47 [3209]" strokeweight="1pt">
                <v:textbox>
                  <w:txbxContent>
                    <w:p w14:paraId="682CCC3A" w14:textId="77777777" w:rsidR="00AF19FD" w:rsidRDefault="00AF19FD" w:rsidP="00AF19FD">
                      <w:pPr>
                        <w:ind w:left="0"/>
                        <w:jc w:val="center"/>
                        <w:rPr>
                          <w:lang w:val="en-IN"/>
                        </w:rPr>
                      </w:pPr>
                      <w:r>
                        <w:rPr>
                          <w:lang w:val="en-IN"/>
                        </w:rPr>
                        <w:t>RIGHT</w:t>
                      </w:r>
                    </w:p>
                    <w:p w14:paraId="19A3B466" w14:textId="77777777" w:rsidR="00AF19FD" w:rsidRPr="00AF19FD" w:rsidRDefault="00AF19FD" w:rsidP="00AF19FD">
                      <w:pPr>
                        <w:ind w:left="0"/>
                        <w:jc w:val="center"/>
                        <w:rPr>
                          <w:lang w:val="en-IN"/>
                        </w:rPr>
                      </w:pPr>
                      <w:r>
                        <w:rPr>
                          <w:lang w:val="en-IN"/>
                        </w:rPr>
                        <w:t>MOTOR</w:t>
                      </w:r>
                    </w:p>
                  </w:txbxContent>
                </v:textbox>
                <w10:wrap anchorx="margin"/>
              </v:rect>
            </w:pict>
          </mc:Fallback>
        </mc:AlternateContent>
      </w:r>
      <w:r w:rsidR="00B519EC">
        <w:rPr>
          <w:noProof/>
        </w:rPr>
        <mc:AlternateContent>
          <mc:Choice Requires="wps">
            <w:drawing>
              <wp:anchor distT="0" distB="0" distL="114300" distR="114300" simplePos="0" relativeHeight="251658244" behindDoc="0" locked="0" layoutInCell="1" allowOverlap="1" wp14:anchorId="7E24D91B" wp14:editId="66A9E1C2">
                <wp:simplePos x="0" y="0"/>
                <wp:positionH relativeFrom="column">
                  <wp:posOffset>2981094</wp:posOffset>
                </wp:positionH>
                <wp:positionV relativeFrom="paragraph">
                  <wp:posOffset>5715</wp:posOffset>
                </wp:positionV>
                <wp:extent cx="1191260" cy="526473"/>
                <wp:effectExtent l="0" t="0" r="27940" b="26035"/>
                <wp:wrapNone/>
                <wp:docPr id="12" name="Rectangle 12"/>
                <wp:cNvGraphicFramePr/>
                <a:graphic xmlns:a="http://schemas.openxmlformats.org/drawingml/2006/main">
                  <a:graphicData uri="http://schemas.microsoft.com/office/word/2010/wordprocessingShape">
                    <wps:wsp>
                      <wps:cNvSpPr/>
                      <wps:spPr>
                        <a:xfrm>
                          <a:off x="0" y="0"/>
                          <a:ext cx="1191260" cy="5264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E61322" w14:textId="77777777" w:rsidR="00B519EC" w:rsidRDefault="00B519EC" w:rsidP="00B519EC">
                            <w:pPr>
                              <w:ind w:left="0"/>
                              <w:jc w:val="center"/>
                              <w:rPr>
                                <w:lang w:val="en-IN"/>
                              </w:rPr>
                            </w:pPr>
                            <w:r>
                              <w:rPr>
                                <w:lang w:val="en-IN"/>
                              </w:rPr>
                              <w:t>LEFT</w:t>
                            </w:r>
                          </w:p>
                          <w:p w14:paraId="0078EAA7" w14:textId="77777777" w:rsidR="00B519EC" w:rsidRDefault="00B519EC" w:rsidP="00B519EC">
                            <w:pPr>
                              <w:ind w:left="0"/>
                              <w:jc w:val="center"/>
                              <w:rPr>
                                <w:lang w:val="en-IN"/>
                              </w:rPr>
                            </w:pPr>
                            <w:r>
                              <w:rPr>
                                <w:lang w:val="en-IN"/>
                              </w:rPr>
                              <w:t>MOTOR</w:t>
                            </w:r>
                          </w:p>
                          <w:p w14:paraId="39CEC057" w14:textId="77777777" w:rsidR="00B519EC" w:rsidRPr="00B519EC" w:rsidRDefault="00B519EC" w:rsidP="00B519EC">
                            <w:pPr>
                              <w:ind w:left="0"/>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4D91B" id="Rectangle 12" o:spid="_x0000_s1053" style="position:absolute;left:0;text-align:left;margin-left:234.75pt;margin-top:.45pt;width:93.8pt;height:41.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" fillcolor="white [3201]" strokecolor="#70ad47 [3209]" strokeweight="1pt">
                <v:textbox>
                  <w:txbxContent>
                    <w:p w14:paraId="67E61322" w14:textId="77777777" w:rsidR="00B519EC" w:rsidRDefault="00B519EC" w:rsidP="00B519EC">
                      <w:pPr>
                        <w:ind w:left="0"/>
                        <w:jc w:val="center"/>
                        <w:rPr>
                          <w:lang w:val="en-IN"/>
                        </w:rPr>
                      </w:pPr>
                      <w:r>
                        <w:rPr>
                          <w:lang w:val="en-IN"/>
                        </w:rPr>
                        <w:t>LEFT</w:t>
                      </w:r>
                    </w:p>
                    <w:p w14:paraId="0078EAA7" w14:textId="77777777" w:rsidR="00B519EC" w:rsidRDefault="00B519EC" w:rsidP="00B519EC">
                      <w:pPr>
                        <w:ind w:left="0"/>
                        <w:jc w:val="center"/>
                        <w:rPr>
                          <w:lang w:val="en-IN"/>
                        </w:rPr>
                      </w:pPr>
                      <w:r>
                        <w:rPr>
                          <w:lang w:val="en-IN"/>
                        </w:rPr>
                        <w:t>MOTOR</w:t>
                      </w:r>
                    </w:p>
                    <w:p w14:paraId="39CEC057" w14:textId="77777777" w:rsidR="00B519EC" w:rsidRPr="00B519EC" w:rsidRDefault="00B519EC" w:rsidP="00B519EC">
                      <w:pPr>
                        <w:ind w:left="0"/>
                        <w:jc w:val="center"/>
                        <w:rPr>
                          <w:lang w:val="en-IN"/>
                        </w:rPr>
                      </w:pPr>
                    </w:p>
                  </w:txbxContent>
                </v:textbox>
              </v:rect>
            </w:pict>
          </mc:Fallback>
        </mc:AlternateContent>
      </w:r>
    </w:p>
    <w:p w14:paraId="33288AB9" w14:textId="77777777" w:rsidR="00610492" w:rsidRDefault="00610492" w:rsidP="00AE695A">
      <w:pPr>
        <w:spacing w:after="0" w:line="259" w:lineRule="auto"/>
        <w:ind w:left="0" w:right="0" w:firstLine="0"/>
      </w:pPr>
    </w:p>
    <w:p w14:paraId="355EBAF7" w14:textId="77777777" w:rsidR="00147EBD" w:rsidRPr="00B50210" w:rsidRDefault="00147EBD" w:rsidP="00AE695A">
      <w:pPr>
        <w:spacing w:after="0" w:line="259" w:lineRule="auto"/>
        <w:ind w:left="0" w:right="0" w:firstLine="0"/>
      </w:pPr>
    </w:p>
    <w:p w14:paraId="0E3774D1" w14:textId="77777777" w:rsidR="004A31C7" w:rsidRDefault="00493F30" w:rsidP="00BE08A4">
      <w:pPr>
        <w:pStyle w:val="Heading3"/>
        <w:ind w:left="48" w:right="27"/>
        <w:jc w:val="both"/>
      </w:pPr>
      <w:r>
        <w:t xml:space="preserve">                                               </w:t>
      </w:r>
    </w:p>
    <w:p w14:paraId="00893CAA" w14:textId="77777777" w:rsidR="004A31C7" w:rsidRDefault="004A31C7" w:rsidP="00BE08A4">
      <w:pPr>
        <w:pStyle w:val="Heading3"/>
        <w:ind w:left="48" w:right="27"/>
        <w:jc w:val="both"/>
      </w:pPr>
    </w:p>
    <w:p w14:paraId="2BE8E4DB" w14:textId="77777777" w:rsidR="004A31C7" w:rsidRDefault="004A31C7" w:rsidP="00BE08A4">
      <w:pPr>
        <w:pStyle w:val="Heading3"/>
        <w:ind w:left="48" w:right="27"/>
        <w:jc w:val="both"/>
      </w:pPr>
    </w:p>
    <w:p w14:paraId="20A067A6" w14:textId="77777777" w:rsidR="004A31C7" w:rsidRDefault="004A31C7" w:rsidP="00BE08A4">
      <w:pPr>
        <w:pStyle w:val="Heading3"/>
        <w:ind w:left="48" w:right="27"/>
        <w:jc w:val="both"/>
      </w:pPr>
    </w:p>
    <w:p w14:paraId="44B51239" w14:textId="77777777" w:rsidR="004A31C7" w:rsidRDefault="004A31C7" w:rsidP="00BE08A4">
      <w:pPr>
        <w:pStyle w:val="Heading3"/>
        <w:ind w:left="48" w:right="27"/>
        <w:jc w:val="both"/>
      </w:pPr>
    </w:p>
    <w:p w14:paraId="7188FEC4" w14:textId="77777777" w:rsidR="00BD7F46" w:rsidRDefault="00BD7F46" w:rsidP="00BE08A4">
      <w:pPr>
        <w:pStyle w:val="Heading3"/>
        <w:ind w:left="48" w:right="27"/>
        <w:jc w:val="both"/>
      </w:pPr>
    </w:p>
    <w:p w14:paraId="2FA2967F" w14:textId="77777777" w:rsidR="00BD7F46" w:rsidRDefault="00BD7F46" w:rsidP="00BD7F46">
      <w:pPr>
        <w:rPr>
          <w:lang w:val="en-IN" w:bidi="ar-SA"/>
        </w:rPr>
      </w:pPr>
    </w:p>
    <w:p w14:paraId="0B745231" w14:textId="77777777" w:rsidR="00D52954" w:rsidRDefault="00D52954" w:rsidP="00BD7F46">
      <w:pPr>
        <w:rPr>
          <w:lang w:val="en-IN" w:bidi="ar-SA"/>
        </w:rPr>
      </w:pPr>
    </w:p>
    <w:p w14:paraId="0881E34B" w14:textId="77777777" w:rsidR="00D52954" w:rsidRDefault="00D52954" w:rsidP="00BD7F46">
      <w:pPr>
        <w:rPr>
          <w:lang w:val="en-IN" w:bidi="ar-SA"/>
        </w:rPr>
      </w:pPr>
    </w:p>
    <w:p w14:paraId="79F95E47" w14:textId="77777777" w:rsidR="00D52954" w:rsidRPr="00BD7F46" w:rsidRDefault="00D52954" w:rsidP="00BD7F46">
      <w:pPr>
        <w:rPr>
          <w:lang w:val="en-IN" w:bidi="ar-SA"/>
        </w:rPr>
      </w:pPr>
    </w:p>
    <w:p w14:paraId="6EA2C62C" w14:textId="77777777" w:rsidR="00570AF0" w:rsidRPr="00570AF0" w:rsidRDefault="00493F30" w:rsidP="00570AF0">
      <w:pPr>
        <w:pStyle w:val="Heading3"/>
        <w:ind w:left="48" w:right="27"/>
        <w:jc w:val="both"/>
        <w:rPr>
          <w:u w:val="single"/>
        </w:rPr>
      </w:pPr>
      <w:r>
        <w:lastRenderedPageBreak/>
        <w:t xml:space="preserve"> </w:t>
      </w:r>
      <w:r w:rsidR="00570AF0">
        <w:t xml:space="preserve">                                              </w:t>
      </w:r>
      <w:r w:rsidR="00E16F2D">
        <w:t>4</w:t>
      </w:r>
      <w:r>
        <w:t>.</w:t>
      </w:r>
      <w:r>
        <w:rPr>
          <w:u w:val="single"/>
        </w:rPr>
        <w:t xml:space="preserve">SYSTEM DESIGN </w:t>
      </w:r>
    </w:p>
    <w:p w14:paraId="759973E7" w14:textId="77777777" w:rsidR="00570AF0" w:rsidRDefault="00570AF0" w:rsidP="00493F30">
      <w:pPr>
        <w:pStyle w:val="Heading3"/>
        <w:ind w:left="730" w:right="27"/>
        <w:jc w:val="both"/>
      </w:pPr>
    </w:p>
    <w:p w14:paraId="1B0050BE" w14:textId="77777777" w:rsidR="00CA525E" w:rsidRPr="00B50210" w:rsidRDefault="00EC4991" w:rsidP="00493F30">
      <w:pPr>
        <w:pStyle w:val="Heading3"/>
        <w:ind w:left="730" w:right="27"/>
        <w:jc w:val="both"/>
      </w:pPr>
      <w:r>
        <w:t>4.1</w:t>
      </w:r>
      <w:r w:rsidR="00E16F2D">
        <w:t xml:space="preserve"> </w:t>
      </w:r>
      <w:r w:rsidR="006679B1" w:rsidRPr="00B50210">
        <w:t>WORKING PRINCIPLE</w:t>
      </w:r>
    </w:p>
    <w:p w14:paraId="76264B2F" w14:textId="77777777" w:rsidR="00CA525E" w:rsidRPr="00B50210" w:rsidRDefault="008A4509" w:rsidP="00BE08A4">
      <w:pPr>
        <w:spacing w:after="151"/>
        <w:ind w:left="806" w:right="786"/>
      </w:pPr>
      <w:r>
        <w:t xml:space="preserve">Bluetooth </w:t>
      </w:r>
      <w:r w:rsidR="009D78EA">
        <w:t xml:space="preserve">and </w:t>
      </w:r>
      <w:r w:rsidR="006679B1" w:rsidRPr="00B50210">
        <w:t xml:space="preserve">Voice Commands are processed by phone. Text </w:t>
      </w:r>
      <w:r w:rsidR="0095678E">
        <w:t xml:space="preserve">or button command </w:t>
      </w:r>
      <w:r w:rsidR="006679B1" w:rsidRPr="00B50210">
        <w:t>is then sent to the receiver side via Bluetooth. Text received via Bluetooth is forwarded to Arduino Mega 2560 board using TX &amp; RX pins serial communication. Arduino code checks the text received. Whenever the text is a matching string, Arduino controls the movements of the robot accordingly in forward, backward, Turning Right, Turning Left &amp; Stop.</w:t>
      </w:r>
    </w:p>
    <w:p w14:paraId="361F32D3" w14:textId="77777777" w:rsidR="00CA525E" w:rsidRPr="00B50210" w:rsidRDefault="006679B1" w:rsidP="00BE08A4">
      <w:pPr>
        <w:spacing w:after="152"/>
        <w:ind w:left="806" w:right="786"/>
      </w:pPr>
      <w:r w:rsidRPr="00B50210">
        <w:t>The block diagram of the simple voice</w:t>
      </w:r>
      <w:r w:rsidR="00A5641E">
        <w:t xml:space="preserve"> and Bluetooth</w:t>
      </w:r>
      <w:r w:rsidRPr="00B50210">
        <w:t xml:space="preserve"> controlled robotic vehicle is given it consists of the smartphone that recognizes the voice commands and are being wirelessly transferred to the Bluetooth module HC05. The module at that point changes over the order to content and the series of characters are sent to the Arduino for additional handling. The Arduino microcontroller decodes the string got and correspondingly performs further capacities. The signals are sent to the motor that hence powers and drives the motors connected to it. On the Transmitter area, commands are given to the Mobile Application through the mic. This portable handset is associated with the moving vehicle by means of Bluetooth module. The portable application utilized, is modified so that the voice orders given to the handset are received by the mic and these simple voice orders are changed over to advanced word successions (A to D transformation). These stored sequences are than transmitted to the robotic vehicle via Bluetooth transceiver module and are sent to the transceiver controller. Android application transceiver is used to decode the received signal with the Bluetooth module. The controller contrasts these signals and the put away program orders in it and convert them into voice strings. The voice strings are then used to run the servo engines for of the engine driver. The yield of the Arduino goes to the engine driver IC and it controls the specific engine. A DC power supply is required to run the system. The DC power supply feeds the Microcontroller and the Bluetooth module.</w:t>
      </w:r>
      <w:r w:rsidR="00147EBD">
        <w:t xml:space="preserve"> </w:t>
      </w:r>
      <w:r w:rsidRPr="00B50210">
        <w:t xml:space="preserve">the ideal interval of time. The microcontroller, sends directions, which when executed, helps in working </w:t>
      </w:r>
      <w:r w:rsidRPr="00B50210">
        <w:rPr>
          <w:b/>
        </w:rPr>
        <w:t>Schematic Diagram</w:t>
      </w:r>
    </w:p>
    <w:p w14:paraId="65EDA017" w14:textId="77777777" w:rsidR="00CA525E" w:rsidRPr="00B50210" w:rsidRDefault="00CA525E" w:rsidP="00BE08A4">
      <w:pPr>
        <w:spacing w:after="158" w:line="259" w:lineRule="auto"/>
        <w:ind w:left="2864" w:right="0" w:firstLine="0"/>
      </w:pPr>
    </w:p>
    <w:p w14:paraId="68239195" w14:textId="77777777" w:rsidR="00CA525E" w:rsidRPr="00B50210" w:rsidRDefault="006679B1" w:rsidP="003D1048">
      <w:pPr>
        <w:spacing w:after="152"/>
        <w:ind w:left="797" w:right="786" w:firstLine="0"/>
      </w:pPr>
      <w:r w:rsidRPr="00B50210">
        <w:t>The circuit consist of Arduino UNO Board, HC-05/HC-06 Bluetooth Module, L293D Motor Driver IC, a pair of DC Geared Motors of 200 RPM and a 9V Battery.</w:t>
      </w:r>
    </w:p>
    <w:p w14:paraId="3794EB4E" w14:textId="77777777" w:rsidR="00CA525E" w:rsidRDefault="00CA525E" w:rsidP="00BE08A4">
      <w:pPr>
        <w:spacing w:after="0" w:line="259" w:lineRule="auto"/>
        <w:ind w:left="811" w:right="0" w:firstLine="0"/>
      </w:pPr>
    </w:p>
    <w:p w14:paraId="6713D192" w14:textId="77777777" w:rsidR="003D1048" w:rsidRDefault="003D1048" w:rsidP="00BE08A4">
      <w:pPr>
        <w:spacing w:after="0" w:line="259" w:lineRule="auto"/>
        <w:ind w:left="811" w:right="0" w:firstLine="0"/>
      </w:pPr>
    </w:p>
    <w:p w14:paraId="7E5BBDC1" w14:textId="77777777" w:rsidR="003D1048" w:rsidRDefault="003D1048" w:rsidP="00BE08A4">
      <w:pPr>
        <w:spacing w:after="0" w:line="259" w:lineRule="auto"/>
        <w:ind w:left="811" w:right="0" w:firstLine="0"/>
      </w:pPr>
    </w:p>
    <w:p w14:paraId="208B8EA6" w14:textId="77777777" w:rsidR="003D1048" w:rsidRDefault="003D1048" w:rsidP="00BE08A4">
      <w:pPr>
        <w:spacing w:after="0" w:line="259" w:lineRule="auto"/>
        <w:ind w:left="811" w:right="0" w:firstLine="0"/>
      </w:pPr>
    </w:p>
    <w:p w14:paraId="24EC41C2" w14:textId="77777777" w:rsidR="003D1048" w:rsidRDefault="003D1048" w:rsidP="00BE08A4">
      <w:pPr>
        <w:spacing w:after="0" w:line="259" w:lineRule="auto"/>
        <w:ind w:left="811" w:right="0" w:firstLine="0"/>
      </w:pPr>
    </w:p>
    <w:p w14:paraId="16A385F2" w14:textId="77777777" w:rsidR="003D1048" w:rsidRDefault="003D1048" w:rsidP="00BE08A4">
      <w:pPr>
        <w:spacing w:after="0" w:line="259" w:lineRule="auto"/>
        <w:ind w:left="811" w:right="0" w:firstLine="0"/>
      </w:pPr>
    </w:p>
    <w:p w14:paraId="1A565FEB" w14:textId="77777777" w:rsidR="003D1048" w:rsidRDefault="003D1048" w:rsidP="00BE08A4">
      <w:pPr>
        <w:spacing w:after="0" w:line="259" w:lineRule="auto"/>
        <w:ind w:left="811" w:right="0" w:firstLine="0"/>
      </w:pPr>
    </w:p>
    <w:p w14:paraId="7EAA8D63" w14:textId="77777777" w:rsidR="003D1048" w:rsidRDefault="003D1048" w:rsidP="00BE08A4">
      <w:pPr>
        <w:spacing w:after="0" w:line="259" w:lineRule="auto"/>
        <w:ind w:left="811" w:right="0" w:firstLine="0"/>
      </w:pPr>
    </w:p>
    <w:p w14:paraId="6FFF190E" w14:textId="77777777" w:rsidR="003D1048" w:rsidRDefault="003D1048" w:rsidP="00462490">
      <w:pPr>
        <w:spacing w:after="0" w:line="259" w:lineRule="auto"/>
        <w:ind w:left="0" w:right="0" w:firstLine="0"/>
        <w:rPr>
          <w:b/>
          <w:bCs/>
          <w:u w:val="single"/>
        </w:rPr>
      </w:pPr>
    </w:p>
    <w:p w14:paraId="2871254C" w14:textId="77777777" w:rsidR="003E3F97" w:rsidRDefault="003E3F97" w:rsidP="00BE08A4">
      <w:pPr>
        <w:spacing w:after="0" w:line="259" w:lineRule="auto"/>
        <w:ind w:left="811" w:right="0" w:firstLine="0"/>
        <w:rPr>
          <w:b/>
          <w:bCs/>
          <w:u w:val="single"/>
        </w:rPr>
      </w:pPr>
    </w:p>
    <w:p w14:paraId="17B0AE27" w14:textId="77777777" w:rsidR="003E3F97" w:rsidRPr="003E3F97" w:rsidRDefault="003E3F97" w:rsidP="00BE08A4">
      <w:pPr>
        <w:spacing w:after="0" w:line="259" w:lineRule="auto"/>
        <w:ind w:left="811" w:right="0" w:firstLine="0"/>
        <w:rPr>
          <w:b/>
          <w:bCs/>
          <w:u w:val="single"/>
        </w:rPr>
      </w:pPr>
    </w:p>
    <w:p w14:paraId="7015C3F7" w14:textId="77777777" w:rsidR="00CA525E" w:rsidRPr="00B50210" w:rsidRDefault="006679B1" w:rsidP="00BE08A4">
      <w:pPr>
        <w:spacing w:after="10" w:line="259" w:lineRule="auto"/>
        <w:ind w:left="896" w:right="0" w:firstLine="0"/>
      </w:pPr>
      <w:r w:rsidRPr="00B50210">
        <w:rPr>
          <w:noProof/>
        </w:rPr>
        <w:drawing>
          <wp:inline distT="0" distB="0" distL="0" distR="0" wp14:anchorId="1E46C08C" wp14:editId="1B557202">
            <wp:extent cx="5165726" cy="3703321"/>
            <wp:effectExtent l="0" t="0" r="0" b="0"/>
            <wp:docPr id="4779" name="Picture 4779"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779" name="Picture 4779"/>
                    <pic:cNvPicPr/>
                  </pic:nvPicPr>
                  <pic:blipFill>
                    <a:blip r:embed="rId29"/>
                    <a:stretch>
                      <a:fillRect/>
                    </a:stretch>
                  </pic:blipFill>
                  <pic:spPr>
                    <a:xfrm>
                      <a:off x="0" y="0"/>
                      <a:ext cx="5165726" cy="3703321"/>
                    </a:xfrm>
                    <a:prstGeom prst="rect">
                      <a:avLst/>
                    </a:prstGeom>
                  </pic:spPr>
                </pic:pic>
              </a:graphicData>
            </a:graphic>
          </wp:inline>
        </w:drawing>
      </w:r>
    </w:p>
    <w:p w14:paraId="0E0BC49C" w14:textId="77777777" w:rsidR="00CA525E" w:rsidRPr="00B50210" w:rsidRDefault="00CA525E" w:rsidP="00BE08A4">
      <w:pPr>
        <w:spacing w:after="158" w:line="259" w:lineRule="auto"/>
        <w:ind w:left="811" w:right="0" w:firstLine="0"/>
      </w:pPr>
    </w:p>
    <w:p w14:paraId="74823B1B" w14:textId="77777777" w:rsidR="00CA525E" w:rsidRPr="00B50210" w:rsidRDefault="00CA525E" w:rsidP="00BE08A4">
      <w:pPr>
        <w:spacing w:after="158" w:line="259" w:lineRule="auto"/>
        <w:ind w:left="2864" w:right="0" w:firstLine="0"/>
      </w:pPr>
    </w:p>
    <w:p w14:paraId="432281FB" w14:textId="77777777" w:rsidR="00CA525E" w:rsidRPr="00B50210" w:rsidRDefault="006679B1" w:rsidP="00BE08A4">
      <w:pPr>
        <w:spacing w:after="154"/>
        <w:ind w:left="806" w:right="786"/>
      </w:pPr>
      <w:r w:rsidRPr="00B50210">
        <w:t>The TX, RX pins of Arduino is connected to Rx, Tx pins of Bluetooth Module. The Bluetooth Module is supplied with 5V. Similarly, left DC motor is connected to pin no 3 &amp; 6 of L293D and right DC motor to pin no 14 &amp; 11 of L293D. Arduino digital pins 3,4,5,6 is connected to L293D 2, 7, 10, 15 respectively.</w:t>
      </w:r>
    </w:p>
    <w:p w14:paraId="1DE147BD" w14:textId="77777777" w:rsidR="00CA525E" w:rsidRPr="00B50210" w:rsidRDefault="00CA525E" w:rsidP="00BE08A4">
      <w:pPr>
        <w:spacing w:after="158" w:line="259" w:lineRule="auto"/>
        <w:ind w:left="2864" w:right="0" w:firstLine="0"/>
      </w:pPr>
    </w:p>
    <w:p w14:paraId="6689D10F" w14:textId="77777777" w:rsidR="00CA525E" w:rsidRPr="00B50210" w:rsidRDefault="006679B1" w:rsidP="00BE08A4">
      <w:pPr>
        <w:spacing w:after="154"/>
        <w:ind w:left="806" w:right="786"/>
      </w:pPr>
      <w:r w:rsidRPr="00B50210">
        <w:t>The L293D IC Pins 2, 5, 12, 13 is GND pins and 9, 1, 16 is supplied with 5V. But pin 8 of L293D is directly supplied with 9V.</w:t>
      </w:r>
    </w:p>
    <w:p w14:paraId="50261D84" w14:textId="77777777" w:rsidR="00CA525E" w:rsidRPr="00B50210" w:rsidRDefault="00CA525E" w:rsidP="00BE08A4">
      <w:pPr>
        <w:spacing w:after="156" w:line="259" w:lineRule="auto"/>
        <w:ind w:left="2864" w:right="0" w:firstLine="0"/>
      </w:pPr>
    </w:p>
    <w:p w14:paraId="61472E76" w14:textId="77777777" w:rsidR="00462490" w:rsidRDefault="006679B1" w:rsidP="00462490">
      <w:pPr>
        <w:spacing w:after="159"/>
        <w:ind w:left="806" w:right="786"/>
      </w:pPr>
      <w:r w:rsidRPr="00B50210">
        <w:t>Signal logic levels at the different stages of the circuits for proper controlling of the robotic car are given below.</w:t>
      </w:r>
    </w:p>
    <w:p w14:paraId="02CE5916" w14:textId="77777777" w:rsidR="00462490" w:rsidRDefault="00462490" w:rsidP="00462490">
      <w:pPr>
        <w:spacing w:after="159"/>
        <w:ind w:left="806" w:right="786"/>
      </w:pPr>
    </w:p>
    <w:p w14:paraId="413C49E7" w14:textId="77777777" w:rsidR="00462490" w:rsidRDefault="00462490" w:rsidP="00462490">
      <w:pPr>
        <w:spacing w:after="159"/>
        <w:ind w:left="806" w:right="786"/>
      </w:pPr>
    </w:p>
    <w:p w14:paraId="40EC0381" w14:textId="77777777" w:rsidR="00462490" w:rsidRDefault="00462490" w:rsidP="00462490">
      <w:pPr>
        <w:spacing w:after="159"/>
        <w:ind w:left="806" w:right="786"/>
      </w:pPr>
    </w:p>
    <w:p w14:paraId="394F3B83" w14:textId="77777777" w:rsidR="00462490" w:rsidRDefault="00462490" w:rsidP="00462490">
      <w:pPr>
        <w:spacing w:after="159"/>
        <w:ind w:left="806" w:right="786"/>
      </w:pPr>
    </w:p>
    <w:p w14:paraId="2FAAEDA7" w14:textId="77777777" w:rsidR="00462490" w:rsidRDefault="00462490" w:rsidP="00462490">
      <w:pPr>
        <w:spacing w:after="159"/>
        <w:ind w:left="806" w:right="786"/>
      </w:pPr>
    </w:p>
    <w:p w14:paraId="4B6BEA12" w14:textId="77777777" w:rsidR="00462490" w:rsidRDefault="00462490" w:rsidP="00462490">
      <w:pPr>
        <w:spacing w:after="159"/>
        <w:ind w:left="806" w:right="786"/>
      </w:pPr>
    </w:p>
    <w:p w14:paraId="05FF9C8B" w14:textId="77777777" w:rsidR="00A24E2C" w:rsidRPr="00462490" w:rsidRDefault="00462490" w:rsidP="00462490">
      <w:pPr>
        <w:spacing w:after="159"/>
        <w:ind w:left="806" w:right="786"/>
      </w:pPr>
      <w:r>
        <w:rPr>
          <w:rFonts w:eastAsia="Courier New"/>
          <w:b/>
          <w:bCs/>
          <w:sz w:val="28"/>
          <w:szCs w:val="28"/>
        </w:rPr>
        <w:t xml:space="preserve">4.2 </w:t>
      </w:r>
      <w:r w:rsidR="00A24E2C" w:rsidRPr="00A24E2C">
        <w:rPr>
          <w:rFonts w:eastAsia="Courier New"/>
          <w:b/>
          <w:bCs/>
          <w:sz w:val="28"/>
          <w:szCs w:val="28"/>
          <w:u w:val="single"/>
        </w:rPr>
        <w:t>CODE</w:t>
      </w:r>
      <w:r w:rsidR="00623BFD">
        <w:rPr>
          <w:rFonts w:eastAsia="Courier New"/>
          <w:b/>
          <w:bCs/>
          <w:sz w:val="28"/>
          <w:szCs w:val="28"/>
          <w:u w:val="single"/>
        </w:rPr>
        <w:t>:</w:t>
      </w:r>
    </w:p>
    <w:p w14:paraId="3A253878" w14:textId="77777777" w:rsidR="00A24E2C" w:rsidRPr="00A24E2C" w:rsidRDefault="00A24E2C" w:rsidP="00A24E2C">
      <w:pPr>
        <w:spacing w:line="359" w:lineRule="auto"/>
        <w:ind w:left="806" w:right="7208"/>
        <w:rPr>
          <w:rFonts w:eastAsia="Courier New"/>
        </w:rPr>
      </w:pPr>
      <w:r w:rsidRPr="00A24E2C">
        <w:rPr>
          <w:rFonts w:eastAsia="Courier New"/>
        </w:rPr>
        <w:t>// Voice</w:t>
      </w:r>
      <w:r w:rsidR="00147EBD">
        <w:rPr>
          <w:rFonts w:eastAsia="Courier New"/>
        </w:rPr>
        <w:t>/</w:t>
      </w:r>
      <w:proofErr w:type="spellStart"/>
      <w:r w:rsidR="00147EBD">
        <w:rPr>
          <w:rFonts w:eastAsia="Courier New"/>
        </w:rPr>
        <w:t>bluetooth</w:t>
      </w:r>
      <w:proofErr w:type="spellEnd"/>
      <w:r w:rsidRPr="00A24E2C">
        <w:rPr>
          <w:rFonts w:eastAsia="Courier New"/>
        </w:rPr>
        <w:t xml:space="preserve"> Controlled Car Code v3</w:t>
      </w:r>
    </w:p>
    <w:p w14:paraId="40F4215F" w14:textId="77777777" w:rsidR="00A24E2C" w:rsidRDefault="00A24E2C" w:rsidP="00A24E2C">
      <w:pPr>
        <w:spacing w:line="359" w:lineRule="auto"/>
        <w:ind w:left="806" w:right="7208"/>
        <w:rPr>
          <w:rFonts w:eastAsia="Courier New"/>
        </w:rPr>
      </w:pPr>
      <w:r w:rsidRPr="00A24E2C">
        <w:rPr>
          <w:rFonts w:eastAsia="Courier New"/>
        </w:rPr>
        <w:t>String c;</w:t>
      </w:r>
    </w:p>
    <w:p w14:paraId="70B101D1" w14:textId="77777777" w:rsidR="00A24E2C" w:rsidRDefault="00A24E2C" w:rsidP="00BE08A4">
      <w:pPr>
        <w:spacing w:line="359" w:lineRule="auto"/>
        <w:ind w:left="806" w:right="7208"/>
        <w:rPr>
          <w:rFonts w:eastAsia="Courier New"/>
        </w:rPr>
      </w:pPr>
    </w:p>
    <w:p w14:paraId="519F93A1" w14:textId="77777777" w:rsidR="00CA525E" w:rsidRPr="00B50210" w:rsidRDefault="006679B1" w:rsidP="00BE08A4">
      <w:pPr>
        <w:spacing w:line="359" w:lineRule="auto"/>
        <w:ind w:left="806" w:right="7208"/>
      </w:pPr>
      <w:r w:rsidRPr="00B50210">
        <w:rPr>
          <w:rFonts w:eastAsia="Courier New"/>
        </w:rPr>
        <w:t xml:space="preserve">String </w:t>
      </w:r>
      <w:proofErr w:type="gramStart"/>
      <w:r w:rsidRPr="00B50210">
        <w:rPr>
          <w:rFonts w:eastAsia="Courier New"/>
        </w:rPr>
        <w:t>voice;  int</w:t>
      </w:r>
      <w:proofErr w:type="gramEnd"/>
      <w:r w:rsidRPr="00B50210">
        <w:rPr>
          <w:rFonts w:eastAsia="Courier New"/>
        </w:rPr>
        <w:t xml:space="preserve"> inp1=12; int inp2=11; int inp3=10; int inp4=9;  int </w:t>
      </w:r>
      <w:proofErr w:type="spellStart"/>
      <w:r w:rsidRPr="00B50210">
        <w:rPr>
          <w:rFonts w:eastAsia="Courier New"/>
        </w:rPr>
        <w:t>enA</w:t>
      </w:r>
      <w:proofErr w:type="spellEnd"/>
      <w:r w:rsidRPr="00B50210">
        <w:rPr>
          <w:rFonts w:eastAsia="Courier New"/>
        </w:rPr>
        <w:t xml:space="preserve"> = 4; int </w:t>
      </w:r>
      <w:proofErr w:type="spellStart"/>
      <w:r w:rsidRPr="00B50210">
        <w:rPr>
          <w:rFonts w:eastAsia="Courier New"/>
        </w:rPr>
        <w:t>enB</w:t>
      </w:r>
      <w:proofErr w:type="spellEnd"/>
      <w:r w:rsidRPr="00B50210">
        <w:rPr>
          <w:rFonts w:eastAsia="Courier New"/>
        </w:rPr>
        <w:t xml:space="preserve"> = 5;</w:t>
      </w:r>
    </w:p>
    <w:p w14:paraId="71EF661F" w14:textId="77777777" w:rsidR="00CA525E" w:rsidRPr="00B50210" w:rsidRDefault="00CA525E" w:rsidP="00BE08A4">
      <w:pPr>
        <w:spacing w:after="114" w:line="259" w:lineRule="auto"/>
        <w:ind w:left="811" w:right="0" w:firstLine="0"/>
      </w:pPr>
    </w:p>
    <w:p w14:paraId="082D9CEA" w14:textId="77777777" w:rsidR="00CA525E" w:rsidRPr="00B50210" w:rsidRDefault="006679B1" w:rsidP="00BE08A4">
      <w:pPr>
        <w:spacing w:line="359" w:lineRule="auto"/>
        <w:ind w:left="806" w:right="7352"/>
      </w:pPr>
      <w:r w:rsidRPr="00B50210">
        <w:rPr>
          <w:rFonts w:eastAsia="Courier New"/>
        </w:rPr>
        <w:t xml:space="preserve">void </w:t>
      </w:r>
      <w:proofErr w:type="gramStart"/>
      <w:r w:rsidRPr="00B50210">
        <w:rPr>
          <w:rFonts w:eastAsia="Courier New"/>
        </w:rPr>
        <w:t>setup(</w:t>
      </w:r>
      <w:proofErr w:type="gramEnd"/>
      <w:r w:rsidRPr="00B50210">
        <w:rPr>
          <w:rFonts w:eastAsia="Courier New"/>
        </w:rPr>
        <w:t>)</w:t>
      </w:r>
    </w:p>
    <w:p w14:paraId="58E974FA" w14:textId="77777777" w:rsidR="00CA525E" w:rsidRPr="00B50210" w:rsidRDefault="006679B1" w:rsidP="00BE08A4">
      <w:pPr>
        <w:spacing w:after="114" w:line="259" w:lineRule="auto"/>
        <w:ind w:left="806" w:right="3305"/>
      </w:pPr>
      <w:r w:rsidRPr="00B50210">
        <w:rPr>
          <w:rFonts w:eastAsia="Courier New"/>
        </w:rPr>
        <w:t>{</w:t>
      </w:r>
    </w:p>
    <w:p w14:paraId="0F398EF6" w14:textId="77777777" w:rsidR="00CA525E" w:rsidRPr="00B50210" w:rsidRDefault="006679B1" w:rsidP="00BE08A4">
      <w:pPr>
        <w:spacing w:line="359" w:lineRule="auto"/>
        <w:ind w:left="806" w:right="3305"/>
      </w:pPr>
      <w:proofErr w:type="spellStart"/>
      <w:r w:rsidRPr="00B50210">
        <w:rPr>
          <w:rFonts w:eastAsia="Courier New"/>
        </w:rPr>
        <w:t>Serial.begin</w:t>
      </w:r>
      <w:proofErr w:type="spellEnd"/>
      <w:r w:rsidRPr="00B50210">
        <w:rPr>
          <w:rFonts w:eastAsia="Courier New"/>
        </w:rPr>
        <w:t>(9600</w:t>
      </w:r>
      <w:proofErr w:type="gramStart"/>
      <w:r w:rsidRPr="00B50210">
        <w:rPr>
          <w:rFonts w:eastAsia="Courier New"/>
        </w:rPr>
        <w:t xml:space="preserve">);   </w:t>
      </w:r>
      <w:proofErr w:type="spellStart"/>
      <w:proofErr w:type="gramEnd"/>
      <w:r w:rsidRPr="00B50210">
        <w:rPr>
          <w:rFonts w:eastAsia="Courier New"/>
        </w:rPr>
        <w:t>pinMode</w:t>
      </w:r>
      <w:proofErr w:type="spellEnd"/>
      <w:r w:rsidRPr="00B50210">
        <w:rPr>
          <w:rFonts w:eastAsia="Courier New"/>
        </w:rPr>
        <w:t xml:space="preserve">(inp1, OUTPUT);   //RIGHT MOTOR   </w:t>
      </w:r>
      <w:proofErr w:type="spellStart"/>
      <w:r w:rsidRPr="00B50210">
        <w:rPr>
          <w:rFonts w:eastAsia="Courier New"/>
        </w:rPr>
        <w:t>pinMode</w:t>
      </w:r>
      <w:proofErr w:type="spellEnd"/>
      <w:r w:rsidRPr="00B50210">
        <w:rPr>
          <w:rFonts w:eastAsia="Courier New"/>
        </w:rPr>
        <w:t xml:space="preserve">(inp2, OUTPUT);   //RIGHT MOTOR   </w:t>
      </w:r>
      <w:proofErr w:type="spellStart"/>
      <w:r w:rsidRPr="00B50210">
        <w:rPr>
          <w:rFonts w:eastAsia="Courier New"/>
        </w:rPr>
        <w:t>pinMode</w:t>
      </w:r>
      <w:proofErr w:type="spellEnd"/>
      <w:r w:rsidRPr="00B50210">
        <w:rPr>
          <w:rFonts w:eastAsia="Courier New"/>
        </w:rPr>
        <w:t xml:space="preserve">(inp3, OUTPUT);   //LEFT MOTOR   </w:t>
      </w:r>
      <w:proofErr w:type="spellStart"/>
      <w:r w:rsidRPr="00B50210">
        <w:rPr>
          <w:rFonts w:eastAsia="Courier New"/>
        </w:rPr>
        <w:t>pinMode</w:t>
      </w:r>
      <w:proofErr w:type="spellEnd"/>
      <w:r w:rsidRPr="00B50210">
        <w:rPr>
          <w:rFonts w:eastAsia="Courier New"/>
        </w:rPr>
        <w:t>(inp4, OUTPUT);   //LEFT MOTOR</w:t>
      </w:r>
    </w:p>
    <w:p w14:paraId="2E2E3BAD" w14:textId="77777777" w:rsidR="00CA525E" w:rsidRPr="00B50210" w:rsidRDefault="00CA525E" w:rsidP="00BE08A4">
      <w:pPr>
        <w:spacing w:after="114" w:line="259" w:lineRule="auto"/>
        <w:ind w:left="811" w:right="0" w:firstLine="0"/>
      </w:pPr>
    </w:p>
    <w:p w14:paraId="3EB41A30" w14:textId="77777777" w:rsidR="00CA525E" w:rsidRPr="00B50210" w:rsidRDefault="006679B1" w:rsidP="00BE08A4">
      <w:pPr>
        <w:spacing w:line="359" w:lineRule="auto"/>
        <w:ind w:left="806" w:right="3305"/>
      </w:pPr>
      <w:proofErr w:type="spellStart"/>
      <w:proofErr w:type="gramStart"/>
      <w:r w:rsidRPr="00B50210">
        <w:rPr>
          <w:rFonts w:eastAsia="Courier New"/>
        </w:rPr>
        <w:t>pinMode</w:t>
      </w:r>
      <w:proofErr w:type="spellEnd"/>
      <w:r w:rsidRPr="00B50210">
        <w:rPr>
          <w:rFonts w:eastAsia="Courier New"/>
        </w:rPr>
        <w:t>(</w:t>
      </w:r>
      <w:proofErr w:type="spellStart"/>
      <w:proofErr w:type="gramEnd"/>
      <w:r w:rsidRPr="00B50210">
        <w:rPr>
          <w:rFonts w:eastAsia="Courier New"/>
        </w:rPr>
        <w:t>enA</w:t>
      </w:r>
      <w:proofErr w:type="spellEnd"/>
      <w:r w:rsidRPr="00B50210">
        <w:rPr>
          <w:rFonts w:eastAsia="Courier New"/>
        </w:rPr>
        <w:t xml:space="preserve">, OUTPUT);   // Enable A   </w:t>
      </w:r>
      <w:proofErr w:type="spellStart"/>
      <w:r w:rsidRPr="00B50210">
        <w:rPr>
          <w:rFonts w:eastAsia="Courier New"/>
        </w:rPr>
        <w:t>pinMode</w:t>
      </w:r>
      <w:proofErr w:type="spellEnd"/>
      <w:r w:rsidRPr="00B50210">
        <w:rPr>
          <w:rFonts w:eastAsia="Courier New"/>
        </w:rPr>
        <w:t>(</w:t>
      </w:r>
      <w:proofErr w:type="spellStart"/>
      <w:r w:rsidRPr="00B50210">
        <w:rPr>
          <w:rFonts w:eastAsia="Courier New"/>
        </w:rPr>
        <w:t>enB</w:t>
      </w:r>
      <w:proofErr w:type="spellEnd"/>
      <w:r w:rsidRPr="00B50210">
        <w:rPr>
          <w:rFonts w:eastAsia="Courier New"/>
        </w:rPr>
        <w:t>, OUTPUT);   // Enable B</w:t>
      </w:r>
    </w:p>
    <w:p w14:paraId="1E5D8213" w14:textId="77777777" w:rsidR="00CA525E" w:rsidRPr="00B50210" w:rsidRDefault="006679B1" w:rsidP="00BE08A4">
      <w:pPr>
        <w:spacing w:after="115" w:line="359" w:lineRule="auto"/>
        <w:ind w:left="806" w:right="5624"/>
      </w:pPr>
      <w:r w:rsidRPr="00B50210">
        <w:rPr>
          <w:rFonts w:eastAsia="Courier New"/>
        </w:rPr>
        <w:t xml:space="preserve">} void </w:t>
      </w:r>
      <w:proofErr w:type="gramStart"/>
      <w:r w:rsidRPr="00B50210">
        <w:rPr>
          <w:rFonts w:eastAsia="Courier New"/>
        </w:rPr>
        <w:t>loop(</w:t>
      </w:r>
      <w:proofErr w:type="gramEnd"/>
      <w:r w:rsidRPr="00B50210">
        <w:rPr>
          <w:rFonts w:eastAsia="Courier New"/>
        </w:rPr>
        <w:t xml:space="preserve">)  {     </w:t>
      </w:r>
      <w:proofErr w:type="spellStart"/>
      <w:r w:rsidRPr="00B50210">
        <w:rPr>
          <w:rFonts w:eastAsia="Courier New"/>
        </w:rPr>
        <w:t>analogWrite</w:t>
      </w:r>
      <w:proofErr w:type="spellEnd"/>
      <w:r w:rsidRPr="00B50210">
        <w:rPr>
          <w:rFonts w:eastAsia="Courier New"/>
        </w:rPr>
        <w:t>(</w:t>
      </w:r>
      <w:proofErr w:type="spellStart"/>
      <w:r w:rsidRPr="00B50210">
        <w:rPr>
          <w:rFonts w:eastAsia="Courier New"/>
        </w:rPr>
        <w:t>enA</w:t>
      </w:r>
      <w:proofErr w:type="spellEnd"/>
      <w:r w:rsidRPr="00B50210">
        <w:rPr>
          <w:rFonts w:eastAsia="Courier New"/>
        </w:rPr>
        <w:t xml:space="preserve">, 180);   </w:t>
      </w:r>
      <w:proofErr w:type="spellStart"/>
      <w:r w:rsidRPr="00B50210">
        <w:rPr>
          <w:rFonts w:eastAsia="Courier New"/>
        </w:rPr>
        <w:t>analogWrite</w:t>
      </w:r>
      <w:proofErr w:type="spellEnd"/>
      <w:r w:rsidRPr="00B50210">
        <w:rPr>
          <w:rFonts w:eastAsia="Courier New"/>
        </w:rPr>
        <w:t>(</w:t>
      </w:r>
      <w:proofErr w:type="spellStart"/>
      <w:r w:rsidRPr="00B50210">
        <w:rPr>
          <w:rFonts w:eastAsia="Courier New"/>
        </w:rPr>
        <w:t>enB</w:t>
      </w:r>
      <w:proofErr w:type="spellEnd"/>
      <w:r w:rsidRPr="00B50210">
        <w:rPr>
          <w:rFonts w:eastAsia="Courier New"/>
        </w:rPr>
        <w:t>, 180); while(</w:t>
      </w:r>
      <w:proofErr w:type="spellStart"/>
      <w:r w:rsidRPr="00B50210">
        <w:rPr>
          <w:rFonts w:eastAsia="Courier New"/>
        </w:rPr>
        <w:t>Serial.available</w:t>
      </w:r>
      <w:proofErr w:type="spellEnd"/>
      <w:r w:rsidRPr="00B50210">
        <w:rPr>
          <w:rFonts w:eastAsia="Courier New"/>
        </w:rPr>
        <w:t>()&gt;0)</w:t>
      </w:r>
    </w:p>
    <w:p w14:paraId="0453D631" w14:textId="77777777" w:rsidR="00CA525E" w:rsidRPr="00B50210" w:rsidRDefault="006679B1" w:rsidP="00BE08A4">
      <w:pPr>
        <w:spacing w:after="114" w:line="259" w:lineRule="auto"/>
        <w:ind w:left="806" w:right="3305"/>
      </w:pPr>
      <w:r w:rsidRPr="00B50210">
        <w:rPr>
          <w:rFonts w:eastAsia="Courier New"/>
        </w:rPr>
        <w:t>{</w:t>
      </w:r>
    </w:p>
    <w:p w14:paraId="1F4CCDA0" w14:textId="77777777" w:rsidR="00CA525E" w:rsidRPr="00B50210" w:rsidRDefault="00CA525E" w:rsidP="00BE08A4">
      <w:pPr>
        <w:spacing w:after="114" w:line="259" w:lineRule="auto"/>
        <w:ind w:left="811" w:right="0" w:firstLine="0"/>
      </w:pPr>
    </w:p>
    <w:p w14:paraId="607932F6" w14:textId="77777777" w:rsidR="00CA525E" w:rsidRPr="00B50210" w:rsidRDefault="006679B1" w:rsidP="00BE08A4">
      <w:pPr>
        <w:spacing w:line="359" w:lineRule="auto"/>
        <w:ind w:left="806" w:right="4040"/>
      </w:pPr>
      <w:proofErr w:type="spellStart"/>
      <w:r w:rsidRPr="00B50210">
        <w:rPr>
          <w:rFonts w:eastAsia="Courier New"/>
        </w:rPr>
        <w:t>Serial.println</w:t>
      </w:r>
      <w:proofErr w:type="spellEnd"/>
      <w:r w:rsidRPr="00B50210">
        <w:rPr>
          <w:rFonts w:eastAsia="Courier New"/>
        </w:rPr>
        <w:t>("inside while"</w:t>
      </w:r>
      <w:proofErr w:type="gramStart"/>
      <w:r w:rsidRPr="00B50210">
        <w:rPr>
          <w:rFonts w:eastAsia="Courier New"/>
        </w:rPr>
        <w:t xml:space="preserve">);   </w:t>
      </w:r>
      <w:proofErr w:type="gramEnd"/>
      <w:r w:rsidRPr="00B50210">
        <w:rPr>
          <w:rFonts w:eastAsia="Courier New"/>
        </w:rPr>
        <w:t xml:space="preserve">  delay(10);     char c = </w:t>
      </w:r>
      <w:proofErr w:type="spellStart"/>
      <w:r w:rsidRPr="00B50210">
        <w:rPr>
          <w:rFonts w:eastAsia="Courier New"/>
        </w:rPr>
        <w:t>Serial.read</w:t>
      </w:r>
      <w:proofErr w:type="spellEnd"/>
      <w:r w:rsidRPr="00B50210">
        <w:rPr>
          <w:rFonts w:eastAsia="Courier New"/>
        </w:rPr>
        <w:t>();</w:t>
      </w:r>
    </w:p>
    <w:p w14:paraId="24A4FE48" w14:textId="77777777" w:rsidR="00CA525E" w:rsidRPr="00B50210" w:rsidRDefault="006679B1" w:rsidP="00BE08A4">
      <w:pPr>
        <w:spacing w:after="112" w:line="259" w:lineRule="auto"/>
        <w:ind w:left="806" w:right="3305"/>
      </w:pPr>
      <w:r w:rsidRPr="00B50210">
        <w:rPr>
          <w:rFonts w:eastAsia="Courier New"/>
        </w:rPr>
        <w:t>//</w:t>
      </w:r>
      <w:proofErr w:type="spellStart"/>
      <w:r w:rsidRPr="00B50210">
        <w:rPr>
          <w:rFonts w:eastAsia="Courier New"/>
        </w:rPr>
        <w:t>Serial.println</w:t>
      </w:r>
      <w:proofErr w:type="spellEnd"/>
      <w:r w:rsidRPr="00B50210">
        <w:rPr>
          <w:rFonts w:eastAsia="Courier New"/>
        </w:rPr>
        <w:t>(c);</w:t>
      </w:r>
    </w:p>
    <w:p w14:paraId="68BBCDBF" w14:textId="77777777" w:rsidR="00CA525E" w:rsidRPr="00B50210" w:rsidRDefault="006679B1" w:rsidP="00BE08A4">
      <w:pPr>
        <w:spacing w:line="359" w:lineRule="auto"/>
        <w:ind w:left="806" w:right="5912"/>
      </w:pPr>
      <w:r w:rsidRPr="00B50210">
        <w:rPr>
          <w:rFonts w:eastAsia="Courier New"/>
        </w:rPr>
        <w:t>if(c=='#</w:t>
      </w:r>
      <w:proofErr w:type="gramStart"/>
      <w:r w:rsidRPr="00B50210">
        <w:rPr>
          <w:rFonts w:eastAsia="Courier New"/>
        </w:rPr>
        <w:t xml:space="preserve">')   </w:t>
      </w:r>
      <w:proofErr w:type="gramEnd"/>
      <w:r w:rsidRPr="00B50210">
        <w:rPr>
          <w:rFonts w:eastAsia="Courier New"/>
        </w:rPr>
        <w:t xml:space="preserve">  {       break;     }     voice+= String(c);</w:t>
      </w:r>
    </w:p>
    <w:p w14:paraId="07D0FE11" w14:textId="77777777" w:rsidR="00CA525E" w:rsidRPr="00B50210" w:rsidRDefault="00CA525E" w:rsidP="00BE08A4">
      <w:pPr>
        <w:spacing w:after="114" w:line="259" w:lineRule="auto"/>
        <w:ind w:left="811" w:right="0" w:firstLine="0"/>
      </w:pPr>
    </w:p>
    <w:p w14:paraId="77AF984E" w14:textId="77777777" w:rsidR="00CA525E" w:rsidRPr="00B50210" w:rsidRDefault="006679B1" w:rsidP="00BE08A4">
      <w:pPr>
        <w:spacing w:after="114" w:line="259" w:lineRule="auto"/>
        <w:ind w:left="806" w:right="3305"/>
      </w:pPr>
      <w:proofErr w:type="spellStart"/>
      <w:r w:rsidRPr="00B50210">
        <w:rPr>
          <w:rFonts w:eastAsia="Courier New"/>
        </w:rPr>
        <w:t>Serial.println</w:t>
      </w:r>
      <w:proofErr w:type="spellEnd"/>
      <w:r w:rsidRPr="00B50210">
        <w:rPr>
          <w:rFonts w:eastAsia="Courier New"/>
        </w:rPr>
        <w:t>(voice);</w:t>
      </w:r>
    </w:p>
    <w:p w14:paraId="2672E924" w14:textId="77777777" w:rsidR="00CA525E" w:rsidRPr="00B50210" w:rsidRDefault="006679B1" w:rsidP="00BE08A4">
      <w:pPr>
        <w:spacing w:after="114" w:line="259" w:lineRule="auto"/>
        <w:ind w:left="806" w:right="3305"/>
      </w:pPr>
      <w:r w:rsidRPr="00B50210">
        <w:rPr>
          <w:rFonts w:eastAsia="Courier New"/>
        </w:rPr>
        <w:t>}</w:t>
      </w:r>
    </w:p>
    <w:p w14:paraId="2166C6D9" w14:textId="77777777" w:rsidR="00CA525E" w:rsidRPr="00B50210" w:rsidRDefault="006679B1" w:rsidP="00BE08A4">
      <w:pPr>
        <w:spacing w:line="359" w:lineRule="auto"/>
        <w:ind w:left="806" w:right="4904"/>
      </w:pPr>
      <w:r w:rsidRPr="00B50210">
        <w:rPr>
          <w:rFonts w:eastAsia="Courier New"/>
        </w:rPr>
        <w:t>if(voice=="forward</w:t>
      </w:r>
      <w:proofErr w:type="gramStart"/>
      <w:r w:rsidRPr="00B50210">
        <w:rPr>
          <w:rFonts w:eastAsia="Courier New"/>
        </w:rPr>
        <w:t>"){</w:t>
      </w:r>
      <w:proofErr w:type="gramEnd"/>
      <w:r w:rsidRPr="00B50210">
        <w:rPr>
          <w:rFonts w:eastAsia="Courier New"/>
        </w:rPr>
        <w:t xml:space="preserve">     </w:t>
      </w:r>
      <w:proofErr w:type="spellStart"/>
      <w:r w:rsidRPr="00B50210">
        <w:rPr>
          <w:rFonts w:eastAsia="Courier New"/>
        </w:rPr>
        <w:t>digitalWrite</w:t>
      </w:r>
      <w:proofErr w:type="spellEnd"/>
      <w:r w:rsidRPr="00B50210">
        <w:rPr>
          <w:rFonts w:eastAsia="Courier New"/>
        </w:rPr>
        <w:t xml:space="preserve">(inp1, LOW);     </w:t>
      </w:r>
      <w:proofErr w:type="spellStart"/>
      <w:r w:rsidRPr="00B50210">
        <w:rPr>
          <w:rFonts w:eastAsia="Courier New"/>
        </w:rPr>
        <w:t>digitalWrite</w:t>
      </w:r>
      <w:proofErr w:type="spellEnd"/>
      <w:r w:rsidRPr="00B50210">
        <w:rPr>
          <w:rFonts w:eastAsia="Courier New"/>
        </w:rPr>
        <w:t xml:space="preserve">(inp2, HIGH);     </w:t>
      </w:r>
      <w:proofErr w:type="spellStart"/>
      <w:r w:rsidRPr="00B50210">
        <w:rPr>
          <w:rFonts w:eastAsia="Courier New"/>
        </w:rPr>
        <w:t>digitalWrite</w:t>
      </w:r>
      <w:proofErr w:type="spellEnd"/>
      <w:r w:rsidRPr="00B50210">
        <w:rPr>
          <w:rFonts w:eastAsia="Courier New"/>
        </w:rPr>
        <w:t xml:space="preserve">(inp3, LOW);     </w:t>
      </w:r>
      <w:proofErr w:type="spellStart"/>
      <w:r w:rsidRPr="00B50210">
        <w:rPr>
          <w:rFonts w:eastAsia="Courier New"/>
        </w:rPr>
        <w:t>digitalWrite</w:t>
      </w:r>
      <w:proofErr w:type="spellEnd"/>
      <w:r w:rsidRPr="00B50210">
        <w:rPr>
          <w:rFonts w:eastAsia="Courier New"/>
        </w:rPr>
        <w:t>(inp4, HIGH);     delay(3000);</w:t>
      </w:r>
    </w:p>
    <w:p w14:paraId="7EE73238" w14:textId="77777777" w:rsidR="00CA525E" w:rsidRPr="00B50210" w:rsidRDefault="006679B1" w:rsidP="00BE08A4">
      <w:pPr>
        <w:spacing w:line="359" w:lineRule="auto"/>
        <w:ind w:left="806" w:right="4904"/>
      </w:pPr>
      <w:proofErr w:type="gramStart"/>
      <w:r w:rsidRPr="00B50210">
        <w:rPr>
          <w:rFonts w:eastAsia="Courier New"/>
        </w:rPr>
        <w:t xml:space="preserve">}   </w:t>
      </w:r>
      <w:proofErr w:type="gramEnd"/>
      <w:r w:rsidRPr="00B50210">
        <w:rPr>
          <w:rFonts w:eastAsia="Courier New"/>
        </w:rPr>
        <w:t xml:space="preserve">       else     if(voice=="back"){     </w:t>
      </w:r>
      <w:proofErr w:type="spellStart"/>
      <w:r w:rsidRPr="00B50210">
        <w:rPr>
          <w:rFonts w:eastAsia="Courier New"/>
        </w:rPr>
        <w:t>digitalWrite</w:t>
      </w:r>
      <w:proofErr w:type="spellEnd"/>
      <w:r w:rsidRPr="00B50210">
        <w:rPr>
          <w:rFonts w:eastAsia="Courier New"/>
        </w:rPr>
        <w:t xml:space="preserve">(inp1, HIGH);     </w:t>
      </w:r>
      <w:proofErr w:type="spellStart"/>
      <w:r w:rsidRPr="00B50210">
        <w:rPr>
          <w:rFonts w:eastAsia="Courier New"/>
        </w:rPr>
        <w:t>digitalWrite</w:t>
      </w:r>
      <w:proofErr w:type="spellEnd"/>
      <w:r w:rsidRPr="00B50210">
        <w:rPr>
          <w:rFonts w:eastAsia="Courier New"/>
        </w:rPr>
        <w:t xml:space="preserve">(inp2, LOW);     </w:t>
      </w:r>
      <w:proofErr w:type="spellStart"/>
      <w:r w:rsidRPr="00B50210">
        <w:rPr>
          <w:rFonts w:eastAsia="Courier New"/>
        </w:rPr>
        <w:t>digitalWrite</w:t>
      </w:r>
      <w:proofErr w:type="spellEnd"/>
      <w:r w:rsidRPr="00B50210">
        <w:rPr>
          <w:rFonts w:eastAsia="Courier New"/>
        </w:rPr>
        <w:t xml:space="preserve">(inp3, HIGH);     </w:t>
      </w:r>
      <w:proofErr w:type="spellStart"/>
      <w:r w:rsidRPr="00B50210">
        <w:rPr>
          <w:rFonts w:eastAsia="Courier New"/>
        </w:rPr>
        <w:t>digitalWrite</w:t>
      </w:r>
      <w:proofErr w:type="spellEnd"/>
      <w:r w:rsidRPr="00B50210">
        <w:rPr>
          <w:rFonts w:eastAsia="Courier New"/>
        </w:rPr>
        <w:t>(inp4, LOW);       delay(2000);</w:t>
      </w:r>
    </w:p>
    <w:p w14:paraId="067E81D0" w14:textId="77777777" w:rsidR="00CA525E" w:rsidRPr="00B50210" w:rsidRDefault="006679B1" w:rsidP="00BE08A4">
      <w:pPr>
        <w:spacing w:line="259" w:lineRule="auto"/>
        <w:ind w:left="806" w:right="3305"/>
      </w:pPr>
      <w:r w:rsidRPr="00B50210">
        <w:rPr>
          <w:rFonts w:eastAsia="Courier New"/>
        </w:rPr>
        <w:t>}</w:t>
      </w:r>
    </w:p>
    <w:p w14:paraId="3E46B898" w14:textId="77777777" w:rsidR="00CA525E" w:rsidRPr="00B50210" w:rsidRDefault="006679B1" w:rsidP="00BE08A4">
      <w:pPr>
        <w:spacing w:line="359" w:lineRule="auto"/>
        <w:ind w:left="806" w:right="4904"/>
      </w:pPr>
      <w:r w:rsidRPr="00B50210">
        <w:rPr>
          <w:rFonts w:eastAsia="Courier New"/>
        </w:rPr>
        <w:t>else     if(voice=="right</w:t>
      </w:r>
      <w:proofErr w:type="gramStart"/>
      <w:r w:rsidRPr="00B50210">
        <w:rPr>
          <w:rFonts w:eastAsia="Courier New"/>
        </w:rPr>
        <w:t>"){</w:t>
      </w:r>
      <w:proofErr w:type="gramEnd"/>
      <w:r w:rsidRPr="00B50210">
        <w:rPr>
          <w:rFonts w:eastAsia="Courier New"/>
        </w:rPr>
        <w:t xml:space="preserve">     </w:t>
      </w:r>
      <w:proofErr w:type="spellStart"/>
      <w:r w:rsidRPr="00B50210">
        <w:rPr>
          <w:rFonts w:eastAsia="Courier New"/>
        </w:rPr>
        <w:t>digitalWrite</w:t>
      </w:r>
      <w:proofErr w:type="spellEnd"/>
      <w:r w:rsidRPr="00B50210">
        <w:rPr>
          <w:rFonts w:eastAsia="Courier New"/>
        </w:rPr>
        <w:t xml:space="preserve">(inp1, LOW);     </w:t>
      </w:r>
      <w:proofErr w:type="spellStart"/>
      <w:r w:rsidRPr="00B50210">
        <w:rPr>
          <w:rFonts w:eastAsia="Courier New"/>
        </w:rPr>
        <w:t>digitalWrite</w:t>
      </w:r>
      <w:proofErr w:type="spellEnd"/>
      <w:r w:rsidRPr="00B50210">
        <w:rPr>
          <w:rFonts w:eastAsia="Courier New"/>
        </w:rPr>
        <w:t xml:space="preserve">(inp2, HIGH);     </w:t>
      </w:r>
      <w:proofErr w:type="spellStart"/>
      <w:r w:rsidRPr="00B50210">
        <w:rPr>
          <w:rFonts w:eastAsia="Courier New"/>
        </w:rPr>
        <w:t>digitalWrite</w:t>
      </w:r>
      <w:proofErr w:type="spellEnd"/>
      <w:r w:rsidRPr="00B50210">
        <w:rPr>
          <w:rFonts w:eastAsia="Courier New"/>
        </w:rPr>
        <w:t xml:space="preserve">(inp3, HIGH);     </w:t>
      </w:r>
      <w:proofErr w:type="spellStart"/>
      <w:r w:rsidRPr="00B50210">
        <w:rPr>
          <w:rFonts w:eastAsia="Courier New"/>
        </w:rPr>
        <w:t>digitalWrite</w:t>
      </w:r>
      <w:proofErr w:type="spellEnd"/>
      <w:r w:rsidRPr="00B50210">
        <w:rPr>
          <w:rFonts w:eastAsia="Courier New"/>
        </w:rPr>
        <w:t xml:space="preserve">(inp4, LOW);     delay(100);         }     else     if(voice=="left"){     </w:t>
      </w:r>
      <w:proofErr w:type="spellStart"/>
      <w:r w:rsidRPr="00B50210">
        <w:rPr>
          <w:rFonts w:eastAsia="Courier New"/>
        </w:rPr>
        <w:t>digitalWrite</w:t>
      </w:r>
      <w:proofErr w:type="spellEnd"/>
      <w:r w:rsidRPr="00B50210">
        <w:rPr>
          <w:rFonts w:eastAsia="Courier New"/>
        </w:rPr>
        <w:t xml:space="preserve">(inp1, HIGH);     </w:t>
      </w:r>
      <w:proofErr w:type="spellStart"/>
      <w:r w:rsidRPr="00B50210">
        <w:rPr>
          <w:rFonts w:eastAsia="Courier New"/>
        </w:rPr>
        <w:t>digitalWrite</w:t>
      </w:r>
      <w:proofErr w:type="spellEnd"/>
      <w:r w:rsidRPr="00B50210">
        <w:rPr>
          <w:rFonts w:eastAsia="Courier New"/>
        </w:rPr>
        <w:t xml:space="preserve">(inp2, LOW);     </w:t>
      </w:r>
      <w:proofErr w:type="spellStart"/>
      <w:r w:rsidRPr="00B50210">
        <w:rPr>
          <w:rFonts w:eastAsia="Courier New"/>
        </w:rPr>
        <w:t>digitalWrite</w:t>
      </w:r>
      <w:proofErr w:type="spellEnd"/>
      <w:r w:rsidRPr="00B50210">
        <w:rPr>
          <w:rFonts w:eastAsia="Courier New"/>
        </w:rPr>
        <w:t xml:space="preserve">(inp3, LOW);     </w:t>
      </w:r>
      <w:proofErr w:type="spellStart"/>
      <w:r w:rsidRPr="00B50210">
        <w:rPr>
          <w:rFonts w:eastAsia="Courier New"/>
        </w:rPr>
        <w:t>digitalWrite</w:t>
      </w:r>
      <w:proofErr w:type="spellEnd"/>
      <w:r w:rsidRPr="00B50210">
        <w:rPr>
          <w:rFonts w:eastAsia="Courier New"/>
        </w:rPr>
        <w:t>(inp4, HIGH);     delay(100);</w:t>
      </w:r>
    </w:p>
    <w:p w14:paraId="3A246341" w14:textId="77777777" w:rsidR="00CA525E" w:rsidRPr="00B50210" w:rsidRDefault="006679B1" w:rsidP="00BE08A4">
      <w:pPr>
        <w:spacing w:after="114" w:line="259" w:lineRule="auto"/>
        <w:ind w:left="806" w:right="3305"/>
      </w:pPr>
      <w:r w:rsidRPr="00B50210">
        <w:rPr>
          <w:rFonts w:eastAsia="Courier New"/>
        </w:rPr>
        <w:t>}</w:t>
      </w:r>
    </w:p>
    <w:p w14:paraId="21008BC2" w14:textId="77777777" w:rsidR="00CA525E" w:rsidRPr="00B50210" w:rsidRDefault="006679B1" w:rsidP="00BE08A4">
      <w:pPr>
        <w:spacing w:line="359" w:lineRule="auto"/>
        <w:ind w:left="806" w:right="5048"/>
      </w:pPr>
      <w:r w:rsidRPr="00B50210">
        <w:rPr>
          <w:rFonts w:eastAsia="Courier New"/>
        </w:rPr>
        <w:t xml:space="preserve">//Stop     </w:t>
      </w:r>
      <w:proofErr w:type="spellStart"/>
      <w:proofErr w:type="gramStart"/>
      <w:r w:rsidRPr="00B50210">
        <w:rPr>
          <w:rFonts w:eastAsia="Courier New"/>
        </w:rPr>
        <w:t>digitalWrite</w:t>
      </w:r>
      <w:proofErr w:type="spellEnd"/>
      <w:r w:rsidRPr="00B50210">
        <w:rPr>
          <w:rFonts w:eastAsia="Courier New"/>
        </w:rPr>
        <w:t>(</w:t>
      </w:r>
      <w:proofErr w:type="gramEnd"/>
      <w:r w:rsidRPr="00B50210">
        <w:rPr>
          <w:rFonts w:eastAsia="Courier New"/>
        </w:rPr>
        <w:t xml:space="preserve">inp1, LOW);     </w:t>
      </w:r>
      <w:proofErr w:type="spellStart"/>
      <w:r w:rsidRPr="00B50210">
        <w:rPr>
          <w:rFonts w:eastAsia="Courier New"/>
        </w:rPr>
        <w:t>digitalWrite</w:t>
      </w:r>
      <w:proofErr w:type="spellEnd"/>
      <w:r w:rsidRPr="00B50210">
        <w:rPr>
          <w:rFonts w:eastAsia="Courier New"/>
        </w:rPr>
        <w:t xml:space="preserve">(inp2, LOW);     </w:t>
      </w:r>
      <w:proofErr w:type="spellStart"/>
      <w:r w:rsidRPr="00B50210">
        <w:rPr>
          <w:rFonts w:eastAsia="Courier New"/>
        </w:rPr>
        <w:t>digitalWrite</w:t>
      </w:r>
      <w:proofErr w:type="spellEnd"/>
      <w:r w:rsidRPr="00B50210">
        <w:rPr>
          <w:rFonts w:eastAsia="Courier New"/>
        </w:rPr>
        <w:t xml:space="preserve">(inp3, LOW);     </w:t>
      </w:r>
      <w:proofErr w:type="spellStart"/>
      <w:r w:rsidRPr="00B50210">
        <w:rPr>
          <w:rFonts w:eastAsia="Courier New"/>
        </w:rPr>
        <w:t>digitalWrite</w:t>
      </w:r>
      <w:proofErr w:type="spellEnd"/>
      <w:r w:rsidRPr="00B50210">
        <w:rPr>
          <w:rFonts w:eastAsia="Courier New"/>
        </w:rPr>
        <w:t>(inp4, LOW);</w:t>
      </w:r>
    </w:p>
    <w:p w14:paraId="2CFE4E78" w14:textId="77777777" w:rsidR="00174D1D" w:rsidRDefault="006679B1" w:rsidP="00BE08A4">
      <w:pPr>
        <w:spacing w:line="359" w:lineRule="auto"/>
        <w:ind w:left="806" w:right="6920"/>
        <w:rPr>
          <w:rFonts w:eastAsia="Courier New"/>
        </w:rPr>
      </w:pPr>
      <w:r w:rsidRPr="00B50210">
        <w:rPr>
          <w:rFonts w:eastAsia="Courier New"/>
        </w:rPr>
        <w:t>//Stop          voice =</w:t>
      </w:r>
    </w:p>
    <w:p w14:paraId="331525E4" w14:textId="77777777" w:rsidR="00CA525E" w:rsidRPr="00B50210" w:rsidRDefault="006679B1" w:rsidP="00BE08A4">
      <w:pPr>
        <w:spacing w:line="359" w:lineRule="auto"/>
        <w:ind w:left="806" w:right="6920"/>
      </w:pPr>
      <w:r w:rsidRPr="00B50210">
        <w:rPr>
          <w:rFonts w:eastAsia="Courier New"/>
        </w:rPr>
        <w:t>"";</w:t>
      </w:r>
    </w:p>
    <w:p w14:paraId="4D5B5C91" w14:textId="77777777" w:rsidR="00B63304" w:rsidRDefault="006679B1" w:rsidP="00B63304">
      <w:pPr>
        <w:spacing w:after="176" w:line="259" w:lineRule="auto"/>
        <w:ind w:left="806" w:right="3305"/>
        <w:rPr>
          <w:rFonts w:eastAsia="Courier New"/>
        </w:rPr>
      </w:pPr>
      <w:r w:rsidRPr="00B50210">
        <w:rPr>
          <w:rFonts w:eastAsia="Courier New"/>
        </w:rPr>
        <w:t>}</w:t>
      </w:r>
    </w:p>
    <w:p w14:paraId="44FAFE1E" w14:textId="77777777" w:rsidR="00B46A98" w:rsidRPr="00B63304" w:rsidRDefault="00B46A98" w:rsidP="00B63304">
      <w:pPr>
        <w:spacing w:after="176" w:line="259" w:lineRule="auto"/>
        <w:ind w:left="806" w:right="3305"/>
      </w:pPr>
    </w:p>
    <w:p w14:paraId="6BF39DC3" w14:textId="77777777" w:rsidR="00B63304" w:rsidRDefault="00B63304" w:rsidP="00AA522B">
      <w:pPr>
        <w:pStyle w:val="Heading3"/>
        <w:ind w:left="3337" w:right="29" w:firstLine="0"/>
        <w:jc w:val="both"/>
        <w:rPr>
          <w:szCs w:val="28"/>
        </w:rPr>
      </w:pPr>
    </w:p>
    <w:p w14:paraId="7BF82C03" w14:textId="77777777" w:rsidR="00746005" w:rsidRPr="00BF74E2" w:rsidRDefault="00AA522B" w:rsidP="00147EBD">
      <w:pPr>
        <w:pStyle w:val="Heading3"/>
        <w:ind w:left="3337" w:right="29" w:firstLine="0"/>
        <w:jc w:val="both"/>
        <w:rPr>
          <w:ins w:id="14" w:author="RONAK PAWAR"/>
          <w:szCs w:val="28"/>
          <w:u w:val="single"/>
        </w:rPr>
      </w:pPr>
      <w:r>
        <w:rPr>
          <w:szCs w:val="28"/>
        </w:rPr>
        <w:t>5</w:t>
      </w:r>
      <w:r w:rsidRPr="00AA522B">
        <w:rPr>
          <w:szCs w:val="28"/>
          <w:u w:val="single"/>
        </w:rPr>
        <w:t>.APPLICATION</w:t>
      </w:r>
      <w:r w:rsidR="003006FE">
        <w:rPr>
          <w:szCs w:val="28"/>
          <w:u w:val="single"/>
        </w:rPr>
        <w:t>:</w:t>
      </w:r>
    </w:p>
    <w:p w14:paraId="7ABD57C3" w14:textId="77777777" w:rsidR="00746005" w:rsidRDefault="00746005" w:rsidP="00746005">
      <w:pPr>
        <w:pStyle w:val="Heading3"/>
        <w:ind w:left="37" w:right="29" w:firstLine="0"/>
        <w:jc w:val="left"/>
        <w:rPr>
          <w:ins w:id="15" w:author="RONAK PAWAR"/>
          <w:b w:val="0"/>
          <w:bCs/>
          <w:sz w:val="24"/>
          <w:szCs w:val="24"/>
        </w:rPr>
      </w:pPr>
    </w:p>
    <w:p w14:paraId="4CDCCA9A" w14:textId="77777777" w:rsidR="00986C28" w:rsidRPr="00E65327" w:rsidRDefault="00746005" w:rsidP="006259D0">
      <w:pPr>
        <w:pStyle w:val="Heading3"/>
        <w:ind w:left="730" w:right="29"/>
        <w:jc w:val="both"/>
        <w:rPr>
          <w:b w:val="0"/>
          <w:bCs/>
          <w:sz w:val="24"/>
          <w:szCs w:val="24"/>
        </w:rPr>
      </w:pPr>
      <w:ins w:id="16" w:author="RONAK PAWAR">
        <w:r>
          <w:rPr>
            <w:b w:val="0"/>
            <w:bCs/>
            <w:sz w:val="24"/>
            <w:szCs w:val="24"/>
          </w:rPr>
          <w:t xml:space="preserve"> </w:t>
        </w:r>
      </w:ins>
      <w:r w:rsidR="00B45421" w:rsidRPr="00E65327">
        <w:rPr>
          <w:b w:val="0"/>
          <w:bCs/>
          <w:sz w:val="24"/>
          <w:szCs w:val="24"/>
        </w:rPr>
        <w:t>1.Trying to shifting materials can be hazardous in a family.</w:t>
      </w:r>
      <w:r w:rsidR="00B46A98">
        <w:rPr>
          <w:b w:val="0"/>
          <w:bCs/>
          <w:sz w:val="24"/>
          <w:szCs w:val="24"/>
        </w:rPr>
        <w:t xml:space="preserve"> </w:t>
      </w:r>
      <w:r w:rsidR="00B45421" w:rsidRPr="00E65327">
        <w:rPr>
          <w:b w:val="0"/>
          <w:bCs/>
          <w:sz w:val="24"/>
          <w:szCs w:val="24"/>
        </w:rPr>
        <w:t xml:space="preserve">The device is used in household </w:t>
      </w:r>
      <w:r>
        <w:rPr>
          <w:b w:val="0"/>
          <w:bCs/>
          <w:sz w:val="24"/>
          <w:szCs w:val="24"/>
        </w:rPr>
        <w:t xml:space="preserve">                </w:t>
      </w:r>
      <w:r w:rsidR="00F16B8A" w:rsidRPr="00E65327">
        <w:rPr>
          <w:b w:val="0"/>
          <w:bCs/>
          <w:sz w:val="24"/>
          <w:szCs w:val="24"/>
        </w:rPr>
        <w:t>applications like kitchen, storeroom, etc.</w:t>
      </w:r>
    </w:p>
    <w:p w14:paraId="4D554C0A" w14:textId="77777777" w:rsidR="00986C28" w:rsidRPr="00E65327" w:rsidRDefault="00F16B8A" w:rsidP="006259D0">
      <w:pPr>
        <w:pStyle w:val="Heading3"/>
        <w:ind w:left="730" w:right="29"/>
        <w:jc w:val="both"/>
        <w:rPr>
          <w:b w:val="0"/>
          <w:bCs/>
          <w:sz w:val="24"/>
          <w:szCs w:val="24"/>
        </w:rPr>
      </w:pPr>
      <w:r w:rsidRPr="00E65327">
        <w:rPr>
          <w:b w:val="0"/>
          <w:bCs/>
          <w:sz w:val="24"/>
          <w:szCs w:val="24"/>
        </w:rPr>
        <w:t>2. Industrial Applications: This device is more suitable for industrial purpose. It</w:t>
      </w:r>
      <w:r w:rsidR="003006FE">
        <w:rPr>
          <w:b w:val="0"/>
          <w:bCs/>
          <w:sz w:val="24"/>
          <w:szCs w:val="24"/>
        </w:rPr>
        <w:t xml:space="preserve"> </w:t>
      </w:r>
      <w:r w:rsidRPr="00E65327">
        <w:rPr>
          <w:b w:val="0"/>
          <w:bCs/>
          <w:sz w:val="24"/>
          <w:szCs w:val="24"/>
        </w:rPr>
        <w:t>can be used to deliver the valuable documents, ﬂies, materials, etc.</w:t>
      </w:r>
    </w:p>
    <w:p w14:paraId="5C52EA28" w14:textId="77777777" w:rsidR="00986C28" w:rsidRPr="00E65327" w:rsidRDefault="00F16B8A" w:rsidP="006259D0">
      <w:pPr>
        <w:pStyle w:val="Heading3"/>
        <w:ind w:left="730" w:right="29"/>
        <w:jc w:val="both"/>
        <w:rPr>
          <w:b w:val="0"/>
          <w:bCs/>
          <w:sz w:val="24"/>
          <w:szCs w:val="24"/>
        </w:rPr>
      </w:pPr>
      <w:r w:rsidRPr="00E65327">
        <w:rPr>
          <w:b w:val="0"/>
          <w:bCs/>
          <w:sz w:val="24"/>
          <w:szCs w:val="24"/>
        </w:rPr>
        <w:t>3. Educational Applications: To transfer the important documents, papers, ﬁles,</w:t>
      </w:r>
      <w:r w:rsidR="003006FE">
        <w:rPr>
          <w:b w:val="0"/>
          <w:bCs/>
          <w:sz w:val="24"/>
          <w:szCs w:val="24"/>
        </w:rPr>
        <w:t xml:space="preserve"> </w:t>
      </w:r>
      <w:r w:rsidRPr="00E65327">
        <w:rPr>
          <w:b w:val="0"/>
          <w:bCs/>
          <w:sz w:val="24"/>
          <w:szCs w:val="24"/>
        </w:rPr>
        <w:t>etc of school, college from source to destination, this device is very useful. This</w:t>
      </w:r>
      <w:r w:rsidR="003006FE">
        <w:rPr>
          <w:b w:val="0"/>
          <w:bCs/>
          <w:sz w:val="24"/>
          <w:szCs w:val="24"/>
        </w:rPr>
        <w:t xml:space="preserve"> </w:t>
      </w:r>
      <w:r w:rsidRPr="00E65327">
        <w:rPr>
          <w:b w:val="0"/>
          <w:bCs/>
          <w:sz w:val="24"/>
          <w:szCs w:val="24"/>
        </w:rPr>
        <w:t>proposed device is also suitable for the laboratory and library.</w:t>
      </w:r>
    </w:p>
    <w:p w14:paraId="73EDE827" w14:textId="77777777" w:rsidR="009E3FEF" w:rsidRPr="00E65327" w:rsidRDefault="00F16B8A" w:rsidP="006259D0">
      <w:pPr>
        <w:pStyle w:val="Heading3"/>
        <w:ind w:left="740" w:right="29"/>
        <w:jc w:val="both"/>
        <w:rPr>
          <w:b w:val="0"/>
          <w:bCs/>
          <w:sz w:val="24"/>
          <w:szCs w:val="24"/>
        </w:rPr>
      </w:pPr>
      <w:r w:rsidRPr="00E65327">
        <w:rPr>
          <w:b w:val="0"/>
          <w:bCs/>
          <w:sz w:val="24"/>
          <w:szCs w:val="24"/>
        </w:rPr>
        <w:t>4. Others Applications: This proposed device is also applicable for hospitals, banks,</w:t>
      </w:r>
      <w:r w:rsidR="003006FE">
        <w:rPr>
          <w:b w:val="0"/>
          <w:bCs/>
          <w:sz w:val="24"/>
          <w:szCs w:val="24"/>
        </w:rPr>
        <w:t xml:space="preserve"> </w:t>
      </w:r>
      <w:r w:rsidRPr="00E65327">
        <w:rPr>
          <w:b w:val="0"/>
          <w:bCs/>
          <w:sz w:val="24"/>
          <w:szCs w:val="24"/>
        </w:rPr>
        <w:t>ofﬁces, etc</w:t>
      </w:r>
    </w:p>
    <w:p w14:paraId="08F02864" w14:textId="77777777" w:rsidR="00716951" w:rsidRDefault="00716951" w:rsidP="00BE08A4">
      <w:pPr>
        <w:pStyle w:val="Heading3"/>
        <w:ind w:left="48" w:right="29"/>
        <w:jc w:val="both"/>
      </w:pPr>
    </w:p>
    <w:p w14:paraId="004A4080" w14:textId="77777777" w:rsidR="001856EB" w:rsidRDefault="001856EB" w:rsidP="00BE08A4">
      <w:pPr>
        <w:pStyle w:val="Heading3"/>
        <w:ind w:left="48" w:right="30"/>
        <w:jc w:val="both"/>
        <w:rPr>
          <w:b w:val="0"/>
          <w:bCs/>
          <w:sz w:val="24"/>
          <w:szCs w:val="24"/>
        </w:rPr>
      </w:pPr>
    </w:p>
    <w:p w14:paraId="3B991C82" w14:textId="77777777" w:rsidR="00716951" w:rsidRDefault="00716951" w:rsidP="00BE08A4">
      <w:pPr>
        <w:pStyle w:val="Heading3"/>
        <w:ind w:left="48" w:right="30"/>
        <w:jc w:val="both"/>
        <w:rPr>
          <w:b w:val="0"/>
          <w:bCs/>
          <w:sz w:val="24"/>
          <w:szCs w:val="24"/>
        </w:rPr>
      </w:pPr>
    </w:p>
    <w:p w14:paraId="7BE76EEE" w14:textId="77777777" w:rsidR="00B45421" w:rsidRDefault="00BF6285" w:rsidP="003006FE">
      <w:pPr>
        <w:spacing w:after="160" w:line="259" w:lineRule="auto"/>
        <w:ind w:left="0" w:right="0" w:firstLine="0"/>
      </w:pPr>
      <w:r>
        <w:br w:type="page"/>
      </w:r>
    </w:p>
    <w:p w14:paraId="7897A887" w14:textId="77777777" w:rsidR="00B63304" w:rsidRPr="00B46A98" w:rsidRDefault="00B63304" w:rsidP="003006FE">
      <w:pPr>
        <w:spacing w:after="160" w:line="259" w:lineRule="auto"/>
        <w:ind w:left="0" w:right="0" w:firstLine="0"/>
        <w:rPr>
          <w:b/>
          <w:bCs/>
          <w:szCs w:val="28"/>
          <w:u w:val="single"/>
        </w:rPr>
      </w:pPr>
      <w:r>
        <w:rPr>
          <w:b/>
          <w:bCs/>
          <w:szCs w:val="28"/>
        </w:rPr>
        <w:lastRenderedPageBreak/>
        <w:t xml:space="preserve">                                                                </w:t>
      </w:r>
      <w:r w:rsidRPr="00B63304">
        <w:rPr>
          <w:b/>
          <w:bCs/>
          <w:szCs w:val="28"/>
        </w:rPr>
        <w:t>5</w:t>
      </w:r>
      <w:r w:rsidRPr="00B63304">
        <w:rPr>
          <w:b/>
          <w:bCs/>
          <w:szCs w:val="28"/>
          <w:u w:val="single"/>
        </w:rPr>
        <w:t>.APPLICATION</w:t>
      </w:r>
    </w:p>
    <w:p w14:paraId="6D293DD9" w14:textId="77777777" w:rsidR="00B45421" w:rsidRPr="00E65327" w:rsidRDefault="00B45421" w:rsidP="008769A0">
      <w:pPr>
        <w:pStyle w:val="Heading3"/>
        <w:ind w:left="638" w:right="29" w:firstLine="0"/>
        <w:jc w:val="left"/>
        <w:rPr>
          <w:b w:val="0"/>
          <w:bCs/>
          <w:sz w:val="24"/>
          <w:szCs w:val="24"/>
        </w:rPr>
      </w:pPr>
      <w:r w:rsidRPr="00E65327">
        <w:rPr>
          <w:b w:val="0"/>
          <w:bCs/>
          <w:sz w:val="24"/>
          <w:szCs w:val="24"/>
        </w:rPr>
        <w:t>1.Trying to shifting materials can be hazardous in a family.</w:t>
      </w:r>
      <w:r w:rsidR="00B46A98">
        <w:rPr>
          <w:b w:val="0"/>
          <w:bCs/>
          <w:sz w:val="24"/>
          <w:szCs w:val="24"/>
        </w:rPr>
        <w:t xml:space="preserve"> </w:t>
      </w:r>
      <w:r w:rsidRPr="00E65327">
        <w:rPr>
          <w:b w:val="0"/>
          <w:bCs/>
          <w:sz w:val="24"/>
          <w:szCs w:val="24"/>
        </w:rPr>
        <w:t>The device is used in household</w:t>
      </w:r>
      <w:r w:rsidR="00746005">
        <w:rPr>
          <w:b w:val="0"/>
          <w:bCs/>
          <w:sz w:val="24"/>
          <w:szCs w:val="24"/>
        </w:rPr>
        <w:t xml:space="preserve"> </w:t>
      </w:r>
      <w:r w:rsidRPr="00E65327">
        <w:rPr>
          <w:b w:val="0"/>
          <w:bCs/>
          <w:sz w:val="24"/>
          <w:szCs w:val="24"/>
        </w:rPr>
        <w:t>applications like kitchen, storeroom, etc.</w:t>
      </w:r>
    </w:p>
    <w:p w14:paraId="6236A2F1" w14:textId="77777777" w:rsidR="00B45421" w:rsidRPr="00E65327" w:rsidRDefault="00B45421" w:rsidP="006259D0">
      <w:pPr>
        <w:pStyle w:val="Heading3"/>
        <w:ind w:left="648" w:right="29"/>
        <w:jc w:val="both"/>
        <w:rPr>
          <w:b w:val="0"/>
          <w:bCs/>
          <w:sz w:val="24"/>
          <w:szCs w:val="24"/>
        </w:rPr>
      </w:pPr>
      <w:r w:rsidRPr="00E65327">
        <w:rPr>
          <w:b w:val="0"/>
          <w:bCs/>
          <w:sz w:val="24"/>
          <w:szCs w:val="24"/>
        </w:rPr>
        <w:t>2. Industrial Applications: This device is more suitable for industrial purpose. It</w:t>
      </w:r>
      <w:r w:rsidR="00B46A98">
        <w:rPr>
          <w:b w:val="0"/>
          <w:bCs/>
          <w:sz w:val="24"/>
          <w:szCs w:val="24"/>
        </w:rPr>
        <w:t xml:space="preserve"> </w:t>
      </w:r>
      <w:r w:rsidRPr="00E65327">
        <w:rPr>
          <w:b w:val="0"/>
          <w:bCs/>
          <w:sz w:val="24"/>
          <w:szCs w:val="24"/>
        </w:rPr>
        <w:t>can be used to deliver the valuable documents, ﬂies, materials, etc</w:t>
      </w:r>
    </w:p>
    <w:p w14:paraId="6515F428" w14:textId="77777777" w:rsidR="00B45421" w:rsidRPr="00E65327" w:rsidRDefault="00B45421" w:rsidP="006259D0">
      <w:pPr>
        <w:pStyle w:val="Heading3"/>
        <w:ind w:left="648" w:right="29"/>
        <w:jc w:val="both"/>
        <w:rPr>
          <w:b w:val="0"/>
          <w:bCs/>
          <w:sz w:val="24"/>
          <w:szCs w:val="24"/>
        </w:rPr>
      </w:pPr>
      <w:r w:rsidRPr="00E65327">
        <w:rPr>
          <w:b w:val="0"/>
          <w:bCs/>
          <w:sz w:val="24"/>
          <w:szCs w:val="24"/>
        </w:rPr>
        <w:t>3. Educational Applications: To transfer the important documents, papers, ﬁles,</w:t>
      </w:r>
      <w:r w:rsidR="00B46A98">
        <w:rPr>
          <w:b w:val="0"/>
          <w:bCs/>
          <w:sz w:val="24"/>
          <w:szCs w:val="24"/>
        </w:rPr>
        <w:t xml:space="preserve"> </w:t>
      </w:r>
      <w:r w:rsidRPr="00E65327">
        <w:rPr>
          <w:b w:val="0"/>
          <w:bCs/>
          <w:sz w:val="24"/>
          <w:szCs w:val="24"/>
        </w:rPr>
        <w:t>etc of school, college from source to destination, this device is very useful. This</w:t>
      </w:r>
      <w:r w:rsidR="00B46A98">
        <w:rPr>
          <w:b w:val="0"/>
          <w:bCs/>
          <w:sz w:val="24"/>
          <w:szCs w:val="24"/>
        </w:rPr>
        <w:t xml:space="preserve"> </w:t>
      </w:r>
      <w:r w:rsidRPr="00E65327">
        <w:rPr>
          <w:b w:val="0"/>
          <w:bCs/>
          <w:sz w:val="24"/>
          <w:szCs w:val="24"/>
        </w:rPr>
        <w:t>proposed device is also suitable for the laboratory and library.</w:t>
      </w:r>
    </w:p>
    <w:p w14:paraId="16447EFF" w14:textId="77777777" w:rsidR="00B45421" w:rsidRPr="00E65327" w:rsidRDefault="00B45421" w:rsidP="006259D0">
      <w:pPr>
        <w:pStyle w:val="Heading3"/>
        <w:ind w:left="648" w:right="29"/>
        <w:jc w:val="both"/>
        <w:rPr>
          <w:b w:val="0"/>
          <w:bCs/>
          <w:sz w:val="24"/>
          <w:szCs w:val="24"/>
        </w:rPr>
      </w:pPr>
      <w:r w:rsidRPr="00E65327">
        <w:rPr>
          <w:b w:val="0"/>
          <w:bCs/>
          <w:sz w:val="24"/>
          <w:szCs w:val="24"/>
        </w:rPr>
        <w:t>4. Others Applications: This proposed device is also applicable for hospitals, banks,</w:t>
      </w:r>
      <w:r w:rsidR="00B46A98">
        <w:rPr>
          <w:b w:val="0"/>
          <w:bCs/>
          <w:sz w:val="24"/>
          <w:szCs w:val="24"/>
        </w:rPr>
        <w:t xml:space="preserve"> </w:t>
      </w:r>
      <w:r w:rsidRPr="00E65327">
        <w:rPr>
          <w:b w:val="0"/>
          <w:bCs/>
          <w:sz w:val="24"/>
          <w:szCs w:val="24"/>
        </w:rPr>
        <w:t>ofﬁces, etc</w:t>
      </w:r>
    </w:p>
    <w:p w14:paraId="5CC8B5A8" w14:textId="77777777" w:rsidR="00B45421" w:rsidRPr="00975562" w:rsidRDefault="00AA6188" w:rsidP="006259D0">
      <w:pPr>
        <w:pStyle w:val="Heading3"/>
        <w:ind w:left="647" w:right="29"/>
        <w:jc w:val="both"/>
        <w:rPr>
          <w:b w:val="0"/>
          <w:bCs/>
          <w:sz w:val="24"/>
          <w:szCs w:val="24"/>
        </w:rPr>
      </w:pPr>
      <w:r>
        <w:rPr>
          <w:b w:val="0"/>
          <w:bCs/>
          <w:sz w:val="24"/>
          <w:szCs w:val="24"/>
        </w:rPr>
        <w:t>5.</w:t>
      </w:r>
      <w:r w:rsidRPr="00AA6188">
        <w:t xml:space="preserve"> </w:t>
      </w:r>
      <w:r w:rsidRPr="00AA6188">
        <w:rPr>
          <w:b w:val="0"/>
          <w:bCs/>
          <w:sz w:val="24"/>
          <w:szCs w:val="24"/>
        </w:rPr>
        <w:t>Pesticide Spraying: The pesticide spraying mechanism</w:t>
      </w:r>
      <w:r w:rsidR="00B46A98">
        <w:rPr>
          <w:b w:val="0"/>
          <w:bCs/>
          <w:sz w:val="24"/>
          <w:szCs w:val="24"/>
        </w:rPr>
        <w:t xml:space="preserve"> </w:t>
      </w:r>
      <w:r w:rsidRPr="00AA6188">
        <w:rPr>
          <w:b w:val="0"/>
          <w:bCs/>
          <w:sz w:val="24"/>
          <w:szCs w:val="24"/>
        </w:rPr>
        <w:t>is done by a special motor used in pumping water. This inlet</w:t>
      </w:r>
      <w:r w:rsidR="00AF1144">
        <w:rPr>
          <w:b w:val="0"/>
          <w:bCs/>
          <w:sz w:val="24"/>
          <w:szCs w:val="24"/>
        </w:rPr>
        <w:t xml:space="preserve"> </w:t>
      </w:r>
      <w:r w:rsidRPr="00AA6188">
        <w:rPr>
          <w:b w:val="0"/>
          <w:bCs/>
          <w:sz w:val="24"/>
          <w:szCs w:val="24"/>
        </w:rPr>
        <w:t>of water pump is attached to the same tank which is used for</w:t>
      </w:r>
      <w:r w:rsidR="00B46A98">
        <w:rPr>
          <w:b w:val="0"/>
          <w:bCs/>
          <w:sz w:val="24"/>
          <w:szCs w:val="24"/>
        </w:rPr>
        <w:t xml:space="preserve"> </w:t>
      </w:r>
      <w:r w:rsidRPr="00AA6188">
        <w:rPr>
          <w:b w:val="0"/>
          <w:bCs/>
          <w:sz w:val="24"/>
          <w:szCs w:val="24"/>
        </w:rPr>
        <w:t>watering and the outlet of it is attached to the sprayer via</w:t>
      </w:r>
      <w:r w:rsidR="00AF1144">
        <w:rPr>
          <w:b w:val="0"/>
          <w:bCs/>
          <w:sz w:val="24"/>
          <w:szCs w:val="24"/>
        </w:rPr>
        <w:t xml:space="preserve"> </w:t>
      </w:r>
      <w:r w:rsidRPr="00AA6188">
        <w:rPr>
          <w:b w:val="0"/>
          <w:bCs/>
          <w:sz w:val="24"/>
          <w:szCs w:val="24"/>
        </w:rPr>
        <w:t>pipe. Whenever pesticide spraying is turned ON the water</w:t>
      </w:r>
      <w:r w:rsidR="00B46A98">
        <w:rPr>
          <w:b w:val="0"/>
          <w:bCs/>
          <w:sz w:val="24"/>
          <w:szCs w:val="24"/>
        </w:rPr>
        <w:t>-</w:t>
      </w:r>
      <w:r w:rsidRPr="00AA6188">
        <w:rPr>
          <w:b w:val="0"/>
          <w:bCs/>
          <w:sz w:val="24"/>
          <w:szCs w:val="24"/>
        </w:rPr>
        <w:t>pump starts pumping pestic</w:t>
      </w:r>
      <w:r w:rsidR="00B46A98">
        <w:rPr>
          <w:b w:val="0"/>
          <w:bCs/>
          <w:sz w:val="24"/>
          <w:szCs w:val="24"/>
        </w:rPr>
        <w:t>i</w:t>
      </w:r>
      <w:r w:rsidRPr="00AA6188">
        <w:rPr>
          <w:b w:val="0"/>
          <w:bCs/>
          <w:sz w:val="24"/>
          <w:szCs w:val="24"/>
        </w:rPr>
        <w:t>de from the water tank to the</w:t>
      </w:r>
      <w:r w:rsidR="00C8026F">
        <w:rPr>
          <w:b w:val="0"/>
          <w:bCs/>
          <w:sz w:val="24"/>
          <w:szCs w:val="24"/>
        </w:rPr>
        <w:t xml:space="preserve"> </w:t>
      </w:r>
      <w:r w:rsidRPr="00AA6188">
        <w:rPr>
          <w:b w:val="0"/>
          <w:bCs/>
          <w:sz w:val="24"/>
          <w:szCs w:val="24"/>
        </w:rPr>
        <w:t>sprayer.</w:t>
      </w:r>
      <w:r w:rsidR="00240A53">
        <w:rPr>
          <w:b w:val="0"/>
          <w:bCs/>
          <w:sz w:val="24"/>
          <w:szCs w:val="24"/>
        </w:rPr>
        <w:t xml:space="preserve"> </w:t>
      </w:r>
      <w:proofErr w:type="gramStart"/>
      <w:r w:rsidRPr="00AA6188">
        <w:rPr>
          <w:b w:val="0"/>
          <w:bCs/>
          <w:sz w:val="24"/>
          <w:szCs w:val="24"/>
        </w:rPr>
        <w:t>Thu</w:t>
      </w:r>
      <w:r w:rsidR="00240A53">
        <w:rPr>
          <w:b w:val="0"/>
          <w:bCs/>
          <w:sz w:val="24"/>
          <w:szCs w:val="24"/>
        </w:rPr>
        <w:t>s</w:t>
      </w:r>
      <w:proofErr w:type="gramEnd"/>
      <w:r w:rsidRPr="00AA6188">
        <w:rPr>
          <w:b w:val="0"/>
          <w:bCs/>
          <w:sz w:val="24"/>
          <w:szCs w:val="24"/>
        </w:rPr>
        <w:t xml:space="preserve"> spraying pesticide in the farm.</w:t>
      </w:r>
    </w:p>
    <w:p w14:paraId="1AEDD0A4" w14:textId="77777777" w:rsidR="00BF6285" w:rsidRDefault="00BF6285" w:rsidP="00BE08A4">
      <w:pPr>
        <w:pStyle w:val="Heading3"/>
        <w:ind w:left="48" w:right="30"/>
        <w:jc w:val="both"/>
      </w:pPr>
    </w:p>
    <w:p w14:paraId="3069D88E" w14:textId="77777777" w:rsidR="005F7B95" w:rsidRDefault="005F7B95" w:rsidP="00334A68">
      <w:pPr>
        <w:spacing w:after="160" w:line="259" w:lineRule="auto"/>
        <w:ind w:left="0" w:right="0" w:firstLine="0"/>
      </w:pPr>
    </w:p>
    <w:p w14:paraId="67A5832B" w14:textId="77777777" w:rsidR="005F7B95" w:rsidRDefault="005F7B95" w:rsidP="00334A68">
      <w:pPr>
        <w:spacing w:after="160" w:line="259" w:lineRule="auto"/>
        <w:ind w:left="0" w:right="0" w:firstLine="0"/>
      </w:pPr>
    </w:p>
    <w:p w14:paraId="53A602AE" w14:textId="77777777" w:rsidR="005F7B95" w:rsidRDefault="005F7B95" w:rsidP="00334A68">
      <w:pPr>
        <w:spacing w:after="160" w:line="259" w:lineRule="auto"/>
        <w:ind w:left="0" w:right="0" w:firstLine="0"/>
      </w:pPr>
    </w:p>
    <w:p w14:paraId="22C1A2EE" w14:textId="77777777" w:rsidR="005F7B95" w:rsidRDefault="005F7B95" w:rsidP="00334A68">
      <w:pPr>
        <w:spacing w:after="160" w:line="259" w:lineRule="auto"/>
        <w:ind w:left="0" w:right="0" w:firstLine="0"/>
      </w:pPr>
    </w:p>
    <w:p w14:paraId="79945681" w14:textId="77777777" w:rsidR="005F7B95" w:rsidRDefault="005F7B95" w:rsidP="00334A68">
      <w:pPr>
        <w:spacing w:after="160" w:line="259" w:lineRule="auto"/>
        <w:ind w:left="0" w:right="0" w:firstLine="0"/>
      </w:pPr>
    </w:p>
    <w:p w14:paraId="4AC78F18" w14:textId="77777777" w:rsidR="005F7B95" w:rsidRDefault="005F7B95" w:rsidP="00334A68">
      <w:pPr>
        <w:spacing w:after="160" w:line="259" w:lineRule="auto"/>
        <w:ind w:left="0" w:right="0" w:firstLine="0"/>
      </w:pPr>
    </w:p>
    <w:p w14:paraId="64C96BDA" w14:textId="77777777" w:rsidR="005F7B95" w:rsidRDefault="005F7B95" w:rsidP="00334A68">
      <w:pPr>
        <w:spacing w:after="160" w:line="259" w:lineRule="auto"/>
        <w:ind w:left="0" w:right="0" w:firstLine="0"/>
      </w:pPr>
    </w:p>
    <w:p w14:paraId="1E3B65C3" w14:textId="77777777" w:rsidR="005F7B95" w:rsidRDefault="005F7B95" w:rsidP="00334A68">
      <w:pPr>
        <w:spacing w:after="160" w:line="259" w:lineRule="auto"/>
        <w:ind w:left="0" w:right="0" w:firstLine="0"/>
      </w:pPr>
    </w:p>
    <w:p w14:paraId="67BB9BF7" w14:textId="77777777" w:rsidR="005F7B95" w:rsidRDefault="005F7B95" w:rsidP="00334A68">
      <w:pPr>
        <w:spacing w:after="160" w:line="259" w:lineRule="auto"/>
        <w:ind w:left="0" w:right="0" w:firstLine="0"/>
      </w:pPr>
    </w:p>
    <w:p w14:paraId="235B406D" w14:textId="77777777" w:rsidR="005F7B95" w:rsidRDefault="005F7B95" w:rsidP="00334A68">
      <w:pPr>
        <w:spacing w:after="160" w:line="259" w:lineRule="auto"/>
        <w:ind w:left="0" w:right="0" w:firstLine="0"/>
      </w:pPr>
    </w:p>
    <w:p w14:paraId="7EC36C70" w14:textId="77777777" w:rsidR="005F7B95" w:rsidRDefault="005F7B95" w:rsidP="00334A68">
      <w:pPr>
        <w:spacing w:after="160" w:line="259" w:lineRule="auto"/>
        <w:ind w:left="0" w:right="0" w:firstLine="0"/>
      </w:pPr>
    </w:p>
    <w:p w14:paraId="2A23F289" w14:textId="77777777" w:rsidR="005F7B95" w:rsidRDefault="005F7B95" w:rsidP="00334A68">
      <w:pPr>
        <w:spacing w:after="160" w:line="259" w:lineRule="auto"/>
        <w:ind w:left="0" w:right="0" w:firstLine="0"/>
      </w:pPr>
    </w:p>
    <w:p w14:paraId="401C3056" w14:textId="77777777" w:rsidR="005F7B95" w:rsidRDefault="005F7B95" w:rsidP="00334A68">
      <w:pPr>
        <w:spacing w:after="160" w:line="259" w:lineRule="auto"/>
        <w:ind w:left="0" w:right="0" w:firstLine="0"/>
      </w:pPr>
    </w:p>
    <w:p w14:paraId="1477206C" w14:textId="77777777" w:rsidR="005F7B95" w:rsidRDefault="005F7B95" w:rsidP="00334A68">
      <w:pPr>
        <w:spacing w:after="160" w:line="259" w:lineRule="auto"/>
        <w:ind w:left="0" w:right="0" w:firstLine="0"/>
      </w:pPr>
    </w:p>
    <w:p w14:paraId="39238628" w14:textId="77777777" w:rsidR="005F7B95" w:rsidRDefault="005F7B95" w:rsidP="00334A68">
      <w:pPr>
        <w:spacing w:after="160" w:line="259" w:lineRule="auto"/>
        <w:ind w:left="0" w:right="0" w:firstLine="0"/>
      </w:pPr>
    </w:p>
    <w:p w14:paraId="22DE8BD8" w14:textId="77777777" w:rsidR="005F7B95" w:rsidRDefault="005F7B95" w:rsidP="00334A68">
      <w:pPr>
        <w:spacing w:after="160" w:line="259" w:lineRule="auto"/>
        <w:ind w:left="0" w:right="0" w:firstLine="0"/>
      </w:pPr>
    </w:p>
    <w:p w14:paraId="4EA792BE" w14:textId="77777777" w:rsidR="005F7B95" w:rsidRDefault="005F7B95" w:rsidP="00334A68">
      <w:pPr>
        <w:spacing w:after="160" w:line="259" w:lineRule="auto"/>
        <w:ind w:left="0" w:right="0" w:firstLine="0"/>
      </w:pPr>
    </w:p>
    <w:p w14:paraId="0DB5627C" w14:textId="77777777" w:rsidR="00CA525E" w:rsidRDefault="006259D0" w:rsidP="00C41E28">
      <w:pPr>
        <w:pStyle w:val="Heading3"/>
        <w:ind w:left="48" w:right="29"/>
        <w:jc w:val="both"/>
        <w:rPr>
          <w:szCs w:val="28"/>
          <w:u w:val="single"/>
        </w:rPr>
      </w:pPr>
      <w:r>
        <w:t xml:space="preserve">                        </w:t>
      </w:r>
      <w:r>
        <w:rPr>
          <w:u w:val="single"/>
        </w:rPr>
        <w:t>6.</w:t>
      </w:r>
      <w:r w:rsidR="00C41E28" w:rsidRPr="00C41E28">
        <w:rPr>
          <w:u w:val="single"/>
        </w:rPr>
        <w:t xml:space="preserve">CONCLUSION </w:t>
      </w:r>
      <w:r w:rsidR="002D6D19" w:rsidRPr="00C41E28">
        <w:rPr>
          <w:szCs w:val="28"/>
          <w:u w:val="single"/>
        </w:rPr>
        <w:t xml:space="preserve">AND </w:t>
      </w:r>
      <w:r w:rsidR="00BF6285" w:rsidRPr="00C41E28">
        <w:rPr>
          <w:szCs w:val="28"/>
          <w:u w:val="single"/>
        </w:rPr>
        <w:t>FUTU</w:t>
      </w:r>
      <w:r w:rsidR="006679B1" w:rsidRPr="00C41E28">
        <w:rPr>
          <w:szCs w:val="28"/>
          <w:u w:val="single"/>
        </w:rPr>
        <w:t>RE SCOPE</w:t>
      </w:r>
      <w:r w:rsidR="00951FC5">
        <w:rPr>
          <w:szCs w:val="28"/>
          <w:u w:val="single"/>
        </w:rPr>
        <w:t xml:space="preserve"> </w:t>
      </w:r>
    </w:p>
    <w:p w14:paraId="028FF243" w14:textId="77777777" w:rsidR="00951FC5" w:rsidRPr="00B50210" w:rsidRDefault="00951FC5" w:rsidP="00951FC5">
      <w:pPr>
        <w:spacing w:after="203" w:line="358" w:lineRule="auto"/>
        <w:ind w:left="806" w:right="786"/>
      </w:pPr>
      <w:r w:rsidRPr="00B50210">
        <w:t xml:space="preserve">The proposed framework of our project shows that how a robot can be control utilizing Bluetooth. The voice controlling orders are effectively transmitted through Bluetooth innovation and the desired activities effectively happen. This task lessens human </w:t>
      </w:r>
      <w:proofErr w:type="spellStart"/>
      <w:r w:rsidRPr="00B50210">
        <w:t>endeavours</w:t>
      </w:r>
      <w:proofErr w:type="spellEnd"/>
      <w:r w:rsidR="00ED662C">
        <w:t xml:space="preserve"> </w:t>
      </w:r>
      <w:r w:rsidRPr="00B50210">
        <w:t>at spots or circumstances where human intercessions are troublesome. Such frameworks can be brought into utilization at spots, for example, businesses, military and guard, investigate purposes, and so forth.</w:t>
      </w:r>
    </w:p>
    <w:p w14:paraId="674DA531" w14:textId="77777777" w:rsidR="00951FC5" w:rsidRPr="00951FC5" w:rsidRDefault="00951FC5" w:rsidP="00951FC5">
      <w:pPr>
        <w:rPr>
          <w:lang w:val="en-IN" w:bidi="ar-SA"/>
        </w:rPr>
      </w:pPr>
    </w:p>
    <w:p w14:paraId="28C73321" w14:textId="77777777" w:rsidR="00CA525E" w:rsidRPr="00B50210" w:rsidRDefault="006679B1" w:rsidP="00BE08A4">
      <w:pPr>
        <w:numPr>
          <w:ilvl w:val="0"/>
          <w:numId w:val="7"/>
        </w:numPr>
        <w:spacing w:after="79" w:line="357" w:lineRule="auto"/>
        <w:ind w:right="786" w:hanging="451"/>
      </w:pPr>
      <w:r w:rsidRPr="00B50210">
        <w:t>This task work has been limited to short range Bluetooth module. Utilizing a long</w:t>
      </w:r>
      <w:r w:rsidR="0063469B">
        <w:t>-</w:t>
      </w:r>
      <w:r w:rsidRPr="00B50210">
        <w:t>range modules and other availability gadgets will bring about network with the robot for significant distances.</w:t>
      </w:r>
    </w:p>
    <w:p w14:paraId="7D0139CC" w14:textId="77777777" w:rsidR="002E59CA" w:rsidRDefault="006679B1" w:rsidP="009E1965">
      <w:pPr>
        <w:numPr>
          <w:ilvl w:val="0"/>
          <w:numId w:val="7"/>
        </w:numPr>
        <w:spacing w:after="44" w:line="337" w:lineRule="auto"/>
        <w:ind w:right="786" w:hanging="451"/>
      </w:pPr>
      <w:r w:rsidRPr="00B50210">
        <w:t>Picture preparing can be executed in the robot to distinguish the shading and the items.</w:t>
      </w:r>
    </w:p>
    <w:p w14:paraId="33134BE2" w14:textId="77777777" w:rsidR="00CA525E" w:rsidRPr="00B50210" w:rsidRDefault="006679B1" w:rsidP="009E1965">
      <w:pPr>
        <w:numPr>
          <w:ilvl w:val="0"/>
          <w:numId w:val="7"/>
        </w:numPr>
        <w:spacing w:after="44" w:line="337" w:lineRule="auto"/>
        <w:ind w:right="786" w:hanging="451"/>
      </w:pPr>
      <w:r w:rsidRPr="00B50210">
        <w:t>A warm camera can be introduced to detect the warmth produced by bodies valuable in military purposes to distinguish foes on the lines.</w:t>
      </w:r>
    </w:p>
    <w:p w14:paraId="0652F1D9" w14:textId="77777777" w:rsidR="00CA525E" w:rsidRPr="00B50210" w:rsidRDefault="006679B1" w:rsidP="00BE08A4">
      <w:pPr>
        <w:numPr>
          <w:ilvl w:val="0"/>
          <w:numId w:val="7"/>
        </w:numPr>
        <w:spacing w:line="357" w:lineRule="auto"/>
        <w:ind w:right="786" w:hanging="451"/>
      </w:pPr>
      <w:r w:rsidRPr="00B50210">
        <w:t>Programmed Targeting System can be executed in the robot for following the objective.</w:t>
      </w:r>
    </w:p>
    <w:p w14:paraId="3714D605" w14:textId="77777777" w:rsidR="00CA525E" w:rsidRPr="00B50210" w:rsidRDefault="006679B1" w:rsidP="00BE08A4">
      <w:pPr>
        <w:numPr>
          <w:ilvl w:val="0"/>
          <w:numId w:val="7"/>
        </w:numPr>
        <w:spacing w:after="76" w:line="357" w:lineRule="auto"/>
        <w:ind w:right="786" w:hanging="451"/>
      </w:pPr>
      <w:r w:rsidRPr="00B50210">
        <w:t xml:space="preserve">Further upgrade in venture can be utilized for Home </w:t>
      </w:r>
      <w:r w:rsidR="0063469B">
        <w:t>S</w:t>
      </w:r>
      <w:r w:rsidRPr="00B50210">
        <w:t>ecurity and military purposes where the orders can be given to robot without chance by expanding the range and by introducing cameras.</w:t>
      </w:r>
    </w:p>
    <w:p w14:paraId="35633C88" w14:textId="77777777" w:rsidR="00CA525E" w:rsidRPr="00B50210" w:rsidRDefault="006679B1" w:rsidP="00BE08A4">
      <w:pPr>
        <w:numPr>
          <w:ilvl w:val="0"/>
          <w:numId w:val="7"/>
        </w:numPr>
        <w:spacing w:after="26" w:line="348" w:lineRule="auto"/>
        <w:ind w:right="786" w:hanging="451"/>
      </w:pPr>
      <w:r w:rsidRPr="00B50210">
        <w:t>The robot is valuable in places where people discover hard to reach however human voice comes to. For example, in fire circumstances, in profoundly poisonous zones.</w:t>
      </w:r>
    </w:p>
    <w:p w14:paraId="3B160885" w14:textId="77777777" w:rsidR="00CA525E" w:rsidRPr="00B50210" w:rsidRDefault="006679B1" w:rsidP="00BE08A4">
      <w:pPr>
        <w:numPr>
          <w:ilvl w:val="0"/>
          <w:numId w:val="7"/>
        </w:numPr>
        <w:spacing w:after="142"/>
        <w:ind w:right="786" w:hanging="451"/>
      </w:pPr>
      <w:r w:rsidRPr="00B50210">
        <w:t xml:space="preserve">It is the one of the significant </w:t>
      </w:r>
      <w:proofErr w:type="gramStart"/>
      <w:r w:rsidRPr="00B50210">
        <w:t>phas</w:t>
      </w:r>
      <w:r w:rsidR="00AE0F85">
        <w:t>e</w:t>
      </w:r>
      <w:proofErr w:type="gramEnd"/>
      <w:r w:rsidRPr="00B50210">
        <w:t xml:space="preserve"> of Humanoid robots.</w:t>
      </w:r>
    </w:p>
    <w:p w14:paraId="5751AB5C" w14:textId="77777777" w:rsidR="00CA525E" w:rsidRPr="00B50210" w:rsidRDefault="006679B1" w:rsidP="00BE08A4">
      <w:pPr>
        <w:numPr>
          <w:ilvl w:val="0"/>
          <w:numId w:val="7"/>
        </w:numPr>
        <w:spacing w:after="142"/>
        <w:ind w:right="786" w:hanging="451"/>
      </w:pPr>
      <w:r w:rsidRPr="00B50210">
        <w:t>Discourse and voice acknowledgment security frameworks.</w:t>
      </w:r>
    </w:p>
    <w:p w14:paraId="7327C87A" w14:textId="77777777" w:rsidR="00CA525E" w:rsidRPr="00B50210" w:rsidRDefault="006679B1" w:rsidP="00BE08A4">
      <w:pPr>
        <w:numPr>
          <w:ilvl w:val="0"/>
          <w:numId w:val="7"/>
        </w:numPr>
        <w:spacing w:after="308"/>
        <w:ind w:right="786" w:hanging="451"/>
      </w:pPr>
      <w:r w:rsidRPr="00B50210">
        <w:t>The robot can be used for monitoring or investigation.</w:t>
      </w:r>
    </w:p>
    <w:p w14:paraId="5842EB47" w14:textId="77777777" w:rsidR="00CA525E" w:rsidRPr="00B50210" w:rsidRDefault="00CA525E" w:rsidP="00BE08A4">
      <w:pPr>
        <w:spacing w:after="337" w:line="259" w:lineRule="auto"/>
        <w:ind w:left="811" w:right="0" w:firstLine="0"/>
      </w:pPr>
    </w:p>
    <w:p w14:paraId="1A48DF7B" w14:textId="77777777" w:rsidR="00CA525E" w:rsidRPr="00B50210" w:rsidRDefault="00CA525E" w:rsidP="00BE08A4">
      <w:pPr>
        <w:spacing w:after="335" w:line="259" w:lineRule="auto"/>
        <w:ind w:left="811" w:right="0" w:firstLine="0"/>
      </w:pPr>
    </w:p>
    <w:p w14:paraId="78B23F9B" w14:textId="77777777" w:rsidR="009F3B82" w:rsidRDefault="009F3B82" w:rsidP="009F3B82">
      <w:pPr>
        <w:spacing w:after="0" w:line="259" w:lineRule="auto"/>
        <w:ind w:left="0" w:right="0" w:firstLine="0"/>
      </w:pPr>
    </w:p>
    <w:p w14:paraId="693F19EA" w14:textId="77777777" w:rsidR="00A0492A" w:rsidRPr="00B50210" w:rsidRDefault="00A0492A" w:rsidP="009F3B82">
      <w:pPr>
        <w:spacing w:after="0" w:line="259" w:lineRule="auto"/>
        <w:ind w:left="0" w:right="0" w:firstLine="0"/>
      </w:pPr>
    </w:p>
    <w:p w14:paraId="34D2028C" w14:textId="77777777" w:rsidR="00CA525E" w:rsidRPr="00982BDF" w:rsidRDefault="00D310D4" w:rsidP="00BE08A4">
      <w:pPr>
        <w:pStyle w:val="Heading3"/>
        <w:ind w:left="48" w:right="25"/>
        <w:jc w:val="both"/>
        <w:rPr>
          <w:u w:val="single"/>
        </w:rPr>
      </w:pPr>
      <w:r>
        <w:lastRenderedPageBreak/>
        <w:t xml:space="preserve">                                             </w:t>
      </w:r>
      <w:r w:rsidR="006679B1" w:rsidRPr="00982BDF">
        <w:rPr>
          <w:u w:val="single"/>
        </w:rPr>
        <w:t>REFERENCES</w:t>
      </w:r>
    </w:p>
    <w:p w14:paraId="77B874D8" w14:textId="77777777" w:rsidR="00CA525E" w:rsidRPr="00B50210" w:rsidRDefault="007C3549" w:rsidP="00BE08A4">
      <w:pPr>
        <w:numPr>
          <w:ilvl w:val="0"/>
          <w:numId w:val="8"/>
        </w:numPr>
        <w:spacing w:after="4" w:line="259" w:lineRule="auto"/>
        <w:ind w:right="0" w:hanging="451"/>
      </w:pPr>
      <w:hyperlink r:id="rId30">
        <w:r w:rsidR="006679B1" w:rsidRPr="00B50210">
          <w:rPr>
            <w:color w:val="0563C1"/>
            <w:u w:val="single" w:color="0563C1"/>
          </w:rPr>
          <w:t>https://create.arduino.cc/projecthub/Yug_Ajmera/</w:t>
        </w:r>
      </w:hyperlink>
      <w:hyperlink r:id="rId31">
        <w:r w:rsidR="006679B1" w:rsidRPr="00B50210">
          <w:t xml:space="preserve"> </w:t>
        </w:r>
      </w:hyperlink>
    </w:p>
    <w:p w14:paraId="7A678750" w14:textId="77777777" w:rsidR="00CA525E" w:rsidRPr="00B50210" w:rsidRDefault="00CA525E" w:rsidP="00BE08A4">
      <w:pPr>
        <w:spacing w:after="1" w:line="259" w:lineRule="auto"/>
        <w:ind w:left="720" w:right="0" w:firstLine="0"/>
      </w:pPr>
    </w:p>
    <w:p w14:paraId="70BF0A36" w14:textId="77777777" w:rsidR="00CA525E" w:rsidRPr="00B50210" w:rsidRDefault="007C3549" w:rsidP="00BE08A4">
      <w:pPr>
        <w:numPr>
          <w:ilvl w:val="0"/>
          <w:numId w:val="8"/>
        </w:numPr>
        <w:spacing w:after="4" w:line="259" w:lineRule="auto"/>
        <w:ind w:right="0" w:hanging="451"/>
      </w:pPr>
      <w:hyperlink r:id="rId32">
        <w:r w:rsidR="006679B1" w:rsidRPr="00B50210">
          <w:rPr>
            <w:color w:val="0563C1"/>
            <w:u w:val="single" w:color="0563C1"/>
          </w:rPr>
          <w:t>https://drive.google.com/drive/folders/0BwsV1jJYW9dndjZKaTBwakJ</w:t>
        </w:r>
      </w:hyperlink>
      <w:hyperlink r:id="rId33">
        <w:r w:rsidR="006679B1" w:rsidRPr="00B50210">
          <w:t xml:space="preserve"> </w:t>
        </w:r>
      </w:hyperlink>
    </w:p>
    <w:p w14:paraId="6BF7A716" w14:textId="77777777" w:rsidR="00CA525E" w:rsidRPr="00B50210" w:rsidRDefault="00CA525E" w:rsidP="00BE08A4">
      <w:pPr>
        <w:spacing w:after="1" w:line="259" w:lineRule="auto"/>
        <w:ind w:left="720" w:right="0" w:firstLine="0"/>
      </w:pPr>
    </w:p>
    <w:p w14:paraId="16D1DF5F" w14:textId="77777777" w:rsidR="00CA525E" w:rsidRPr="00B50210" w:rsidRDefault="007C3549" w:rsidP="00BE08A4">
      <w:pPr>
        <w:numPr>
          <w:ilvl w:val="0"/>
          <w:numId w:val="8"/>
        </w:numPr>
        <w:spacing w:after="4" w:line="259" w:lineRule="auto"/>
        <w:ind w:right="0" w:hanging="451"/>
      </w:pPr>
      <w:hyperlink r:id="rId34">
        <w:r w:rsidR="006679B1" w:rsidRPr="00B50210">
          <w:rPr>
            <w:color w:val="0563C1"/>
            <w:u w:val="single" w:color="0563C1"/>
          </w:rPr>
          <w:t>https://www.instructables.com/id/</w:t>
        </w:r>
      </w:hyperlink>
      <w:hyperlink r:id="rId35">
        <w:r w:rsidR="006679B1" w:rsidRPr="00B50210">
          <w:t xml:space="preserve"> </w:t>
        </w:r>
      </w:hyperlink>
    </w:p>
    <w:p w14:paraId="0C72F40A" w14:textId="77777777" w:rsidR="00CA525E" w:rsidRPr="00B50210" w:rsidRDefault="00CA525E" w:rsidP="00BE08A4">
      <w:pPr>
        <w:spacing w:after="1" w:line="259" w:lineRule="auto"/>
        <w:ind w:left="720" w:right="0" w:firstLine="0"/>
      </w:pPr>
    </w:p>
    <w:p w14:paraId="3108E3C6" w14:textId="77777777" w:rsidR="00CA525E" w:rsidRPr="00B50210" w:rsidRDefault="007C3549" w:rsidP="00BE08A4">
      <w:pPr>
        <w:numPr>
          <w:ilvl w:val="0"/>
          <w:numId w:val="8"/>
        </w:numPr>
        <w:spacing w:after="4" w:line="259" w:lineRule="auto"/>
        <w:ind w:right="0" w:hanging="451"/>
      </w:pPr>
      <w:hyperlink r:id="rId36">
        <w:r w:rsidR="006679B1" w:rsidRPr="00B50210">
          <w:rPr>
            <w:color w:val="0563C1"/>
            <w:u w:val="single" w:color="0563C1"/>
          </w:rPr>
          <w:t>https://www.researchgate.net/publication/325722323_IJSRST173866_</w:t>
        </w:r>
      </w:hyperlink>
      <w:hyperlink r:id="rId37">
        <w:r w:rsidR="006679B1" w:rsidRPr="00B50210">
          <w:t xml:space="preserve"> </w:t>
        </w:r>
      </w:hyperlink>
    </w:p>
    <w:p w14:paraId="3D16E8FD" w14:textId="77777777" w:rsidR="00CA525E" w:rsidRPr="00B50210" w:rsidRDefault="00CA525E" w:rsidP="00BE08A4">
      <w:pPr>
        <w:spacing w:after="1" w:line="259" w:lineRule="auto"/>
        <w:ind w:left="1531" w:right="0" w:firstLine="0"/>
      </w:pPr>
    </w:p>
    <w:p w14:paraId="32F50562" w14:textId="77777777" w:rsidR="00CA525E" w:rsidRPr="00B50210" w:rsidRDefault="007C3549" w:rsidP="00BE08A4">
      <w:pPr>
        <w:numPr>
          <w:ilvl w:val="0"/>
          <w:numId w:val="8"/>
        </w:numPr>
        <w:spacing w:after="4" w:line="259" w:lineRule="auto"/>
        <w:ind w:right="0" w:hanging="451"/>
      </w:pPr>
      <w:hyperlink r:id="rId38">
        <w:r w:rsidR="006679B1" w:rsidRPr="00B50210">
          <w:rPr>
            <w:color w:val="0563C1"/>
            <w:u w:val="single" w:color="0563C1"/>
          </w:rPr>
          <w:t>https://ieeexplore.ieee.org/document/8093565</w:t>
        </w:r>
      </w:hyperlink>
      <w:hyperlink r:id="rId39">
        <w:r w:rsidR="006679B1" w:rsidRPr="00B50210">
          <w:t xml:space="preserve"> </w:t>
        </w:r>
      </w:hyperlink>
    </w:p>
    <w:p w14:paraId="7CDC4169" w14:textId="77777777" w:rsidR="00CA525E" w:rsidRPr="00B50210" w:rsidRDefault="00CA525E" w:rsidP="00BE08A4">
      <w:pPr>
        <w:spacing w:after="1" w:line="259" w:lineRule="auto"/>
        <w:ind w:left="631" w:right="0" w:firstLine="0"/>
      </w:pPr>
    </w:p>
    <w:p w14:paraId="28C65DEB" w14:textId="77777777" w:rsidR="00CA525E" w:rsidRPr="00B50210" w:rsidRDefault="007C3549" w:rsidP="00BE08A4">
      <w:pPr>
        <w:numPr>
          <w:ilvl w:val="0"/>
          <w:numId w:val="8"/>
        </w:numPr>
        <w:spacing w:after="4" w:line="259" w:lineRule="auto"/>
        <w:ind w:right="0" w:hanging="451"/>
      </w:pPr>
      <w:hyperlink r:id="rId40">
        <w:r w:rsidR="006679B1" w:rsidRPr="00B50210">
          <w:rPr>
            <w:color w:val="0563C1"/>
            <w:u w:val="single" w:color="0563C1"/>
          </w:rPr>
          <w:t>https://www.viralsciencecreativity.com/post/</w:t>
        </w:r>
      </w:hyperlink>
      <w:hyperlink r:id="rId41">
        <w:r w:rsidR="006679B1" w:rsidRPr="00B50210">
          <w:t xml:space="preserve"> </w:t>
        </w:r>
      </w:hyperlink>
    </w:p>
    <w:p w14:paraId="5D0DD51D" w14:textId="77777777" w:rsidR="00CA525E" w:rsidRPr="00B50210" w:rsidRDefault="00CA525E" w:rsidP="00BE08A4">
      <w:pPr>
        <w:spacing w:after="1" w:line="259" w:lineRule="auto"/>
        <w:ind w:left="811" w:right="0" w:firstLine="0"/>
      </w:pPr>
    </w:p>
    <w:p w14:paraId="76B5A415" w14:textId="77777777" w:rsidR="00CA525E" w:rsidRPr="00B50210" w:rsidRDefault="007C3549" w:rsidP="00BE08A4">
      <w:pPr>
        <w:numPr>
          <w:ilvl w:val="0"/>
          <w:numId w:val="8"/>
        </w:numPr>
        <w:spacing w:after="4" w:line="259" w:lineRule="auto"/>
        <w:ind w:right="0" w:hanging="451"/>
      </w:pPr>
      <w:hyperlink r:id="rId42">
        <w:r w:rsidR="006679B1" w:rsidRPr="00B50210">
          <w:rPr>
            <w:color w:val="0563C1"/>
            <w:u w:val="single" w:color="0563C1"/>
          </w:rPr>
          <w:t>https://nevonprojects.com/</w:t>
        </w:r>
      </w:hyperlink>
      <w:hyperlink r:id="rId43">
        <w:r w:rsidR="006679B1" w:rsidRPr="00B50210">
          <w:t xml:space="preserve"> </w:t>
        </w:r>
      </w:hyperlink>
    </w:p>
    <w:p w14:paraId="31649EB5" w14:textId="77777777" w:rsidR="00CA525E" w:rsidRPr="00B50210" w:rsidRDefault="00CA525E" w:rsidP="00BE08A4">
      <w:pPr>
        <w:spacing w:line="259" w:lineRule="auto"/>
        <w:ind w:left="720" w:right="0" w:firstLine="0"/>
      </w:pPr>
    </w:p>
    <w:p w14:paraId="7C2960F0" w14:textId="77777777" w:rsidR="00CA525E" w:rsidRPr="00B50210" w:rsidRDefault="007C3549" w:rsidP="00BE08A4">
      <w:pPr>
        <w:numPr>
          <w:ilvl w:val="0"/>
          <w:numId w:val="8"/>
        </w:numPr>
        <w:spacing w:after="4" w:line="259" w:lineRule="auto"/>
        <w:ind w:right="0" w:hanging="451"/>
      </w:pPr>
      <w:hyperlink r:id="rId44">
        <w:r w:rsidR="006679B1" w:rsidRPr="00B50210">
          <w:rPr>
            <w:color w:val="0563C1"/>
            <w:u w:val="single" w:color="0563C1"/>
          </w:rPr>
          <w:t>https://www.hackster.io/Yug_Ajmera/</w:t>
        </w:r>
      </w:hyperlink>
      <w:hyperlink r:id="rId45">
        <w:r w:rsidR="006679B1" w:rsidRPr="00B50210">
          <w:t xml:space="preserve"> </w:t>
        </w:r>
      </w:hyperlink>
    </w:p>
    <w:p w14:paraId="5A78D990" w14:textId="77777777" w:rsidR="00CA525E" w:rsidRPr="00B50210" w:rsidRDefault="00CA525E" w:rsidP="00BE08A4">
      <w:pPr>
        <w:spacing w:after="1" w:line="259" w:lineRule="auto"/>
        <w:ind w:left="1531" w:right="0" w:firstLine="0"/>
      </w:pPr>
    </w:p>
    <w:p w14:paraId="693F453F" w14:textId="77777777" w:rsidR="00CA525E" w:rsidRPr="00B50210" w:rsidRDefault="007C3549" w:rsidP="00BE08A4">
      <w:pPr>
        <w:numPr>
          <w:ilvl w:val="0"/>
          <w:numId w:val="8"/>
        </w:numPr>
        <w:spacing w:after="4" w:line="259" w:lineRule="auto"/>
        <w:ind w:right="0" w:hanging="451"/>
      </w:pPr>
      <w:hyperlink r:id="rId46">
        <w:r w:rsidR="006679B1" w:rsidRPr="00B50210">
          <w:rPr>
            <w:color w:val="0563C1"/>
            <w:u w:val="single" w:color="0563C1"/>
          </w:rPr>
          <w:t>IRJET</w:t>
        </w:r>
      </w:hyperlink>
      <w:hyperlink r:id="rId47">
        <w:r w:rsidR="006679B1" w:rsidRPr="00B50210">
          <w:rPr>
            <w:color w:val="0563C1"/>
            <w:u w:val="single" w:color="0563C1"/>
          </w:rPr>
          <w:t>-</w:t>
        </w:r>
      </w:hyperlink>
      <w:hyperlink r:id="rId48">
        <w:r w:rsidR="006679B1" w:rsidRPr="00B50210">
          <w:rPr>
            <w:color w:val="0563C1"/>
            <w:u w:val="single" w:color="0563C1"/>
          </w:rPr>
          <w:t>V7I5770.pdf</w:t>
        </w:r>
      </w:hyperlink>
      <w:hyperlink r:id="rId49">
        <w:r w:rsidR="006679B1" w:rsidRPr="00B50210">
          <w:t xml:space="preserve"> </w:t>
        </w:r>
      </w:hyperlink>
    </w:p>
    <w:p w14:paraId="3B507D38" w14:textId="77777777" w:rsidR="00CA525E" w:rsidRPr="00B50210" w:rsidRDefault="00CA525E" w:rsidP="00BE08A4">
      <w:pPr>
        <w:spacing w:after="1" w:line="259" w:lineRule="auto"/>
        <w:ind w:left="1531" w:right="0" w:firstLine="0"/>
      </w:pPr>
    </w:p>
    <w:p w14:paraId="19E0A670" w14:textId="77777777" w:rsidR="00CA525E" w:rsidRPr="00B50210" w:rsidRDefault="007C3549" w:rsidP="00BE08A4">
      <w:pPr>
        <w:numPr>
          <w:ilvl w:val="0"/>
          <w:numId w:val="8"/>
        </w:numPr>
        <w:spacing w:after="4" w:line="259" w:lineRule="auto"/>
        <w:ind w:right="0" w:hanging="451"/>
      </w:pPr>
      <w:hyperlink r:id="rId50">
        <w:r w:rsidR="006679B1" w:rsidRPr="00B50210">
          <w:rPr>
            <w:color w:val="0563C1"/>
            <w:u w:val="single" w:color="0563C1"/>
          </w:rPr>
          <w:t xml:space="preserve">VOICE CONTROLLED Car </w:t>
        </w:r>
      </w:hyperlink>
      <w:hyperlink r:id="rId51">
        <w:r w:rsidR="006679B1" w:rsidRPr="00B50210">
          <w:rPr>
            <w:color w:val="0563C1"/>
            <w:u w:val="single" w:color="0563C1"/>
          </w:rPr>
          <w:t xml:space="preserve">- </w:t>
        </w:r>
      </w:hyperlink>
      <w:hyperlink r:id="rId52">
        <w:r w:rsidR="006679B1" w:rsidRPr="00B50210">
          <w:rPr>
            <w:color w:val="0563C1"/>
            <w:u w:val="single" w:color="0563C1"/>
          </w:rPr>
          <w:t>Arduino Project Hub</w:t>
        </w:r>
      </w:hyperlink>
      <w:hyperlink r:id="rId53">
        <w:r w:rsidR="006679B1" w:rsidRPr="00B50210">
          <w:t xml:space="preserve"> </w:t>
        </w:r>
      </w:hyperlink>
    </w:p>
    <w:p w14:paraId="5A5DC90A" w14:textId="77777777" w:rsidR="00CA525E" w:rsidRPr="00B50210" w:rsidRDefault="00CA525E" w:rsidP="00BE08A4">
      <w:pPr>
        <w:spacing w:after="269" w:line="259" w:lineRule="auto"/>
        <w:ind w:left="1531" w:right="0" w:firstLine="0"/>
      </w:pPr>
    </w:p>
    <w:p w14:paraId="5AF660DE" w14:textId="77777777" w:rsidR="00CA525E" w:rsidRDefault="00CA525E" w:rsidP="00BE08A4">
      <w:pPr>
        <w:spacing w:after="0" w:line="259" w:lineRule="auto"/>
        <w:ind w:left="103" w:right="0" w:firstLine="0"/>
      </w:pPr>
    </w:p>
    <w:p w14:paraId="38EF157E" w14:textId="77777777" w:rsidR="00B507D1" w:rsidRPr="00B507D1" w:rsidRDefault="00B507D1" w:rsidP="00B507D1"/>
    <w:p w14:paraId="47184B61" w14:textId="77777777" w:rsidR="00B507D1" w:rsidRPr="00B507D1" w:rsidRDefault="00B507D1" w:rsidP="00B507D1"/>
    <w:p w14:paraId="0A10A275" w14:textId="77777777" w:rsidR="00B507D1" w:rsidRPr="00B507D1" w:rsidRDefault="00B507D1" w:rsidP="00B507D1"/>
    <w:p w14:paraId="3B350A4B" w14:textId="77777777" w:rsidR="00B507D1" w:rsidRPr="00B507D1" w:rsidRDefault="00B507D1" w:rsidP="00B507D1"/>
    <w:p w14:paraId="7CD8A407" w14:textId="77777777" w:rsidR="00B507D1" w:rsidRPr="00B507D1" w:rsidRDefault="00B507D1" w:rsidP="00B507D1"/>
    <w:p w14:paraId="1E199702" w14:textId="77777777" w:rsidR="00B507D1" w:rsidRPr="00B507D1" w:rsidRDefault="00B507D1" w:rsidP="00B507D1"/>
    <w:p w14:paraId="56C2E1F2" w14:textId="77777777" w:rsidR="00B507D1" w:rsidRPr="00B507D1" w:rsidRDefault="00B507D1" w:rsidP="00B507D1"/>
    <w:p w14:paraId="0D62DFED" w14:textId="77777777" w:rsidR="00B507D1" w:rsidRPr="00B507D1" w:rsidRDefault="00B507D1" w:rsidP="00B507D1"/>
    <w:p w14:paraId="253546DD" w14:textId="77777777" w:rsidR="00B507D1" w:rsidRPr="00B507D1" w:rsidRDefault="00B507D1" w:rsidP="00B507D1"/>
    <w:p w14:paraId="07EC55DE" w14:textId="77777777" w:rsidR="00B507D1" w:rsidRPr="00B507D1" w:rsidRDefault="00B507D1" w:rsidP="00B507D1"/>
    <w:p w14:paraId="10A6E75D" w14:textId="77777777" w:rsidR="00B507D1" w:rsidRPr="00B507D1" w:rsidRDefault="00B507D1" w:rsidP="00B507D1"/>
    <w:p w14:paraId="6E0699B9" w14:textId="77777777" w:rsidR="00B507D1" w:rsidRPr="00B507D1" w:rsidRDefault="00B507D1" w:rsidP="00B507D1"/>
    <w:p w14:paraId="0E443E3A" w14:textId="77777777" w:rsidR="00B507D1" w:rsidRPr="00B507D1" w:rsidRDefault="00B507D1" w:rsidP="00B507D1"/>
    <w:p w14:paraId="6B13FFD3" w14:textId="77777777" w:rsidR="00B507D1" w:rsidRPr="00B507D1" w:rsidRDefault="00B507D1" w:rsidP="00B507D1"/>
    <w:p w14:paraId="794A29CD" w14:textId="77777777" w:rsidR="00B507D1" w:rsidRPr="00B507D1" w:rsidRDefault="00B507D1" w:rsidP="00B507D1"/>
    <w:p w14:paraId="2D3289E5" w14:textId="77777777" w:rsidR="00B507D1" w:rsidRPr="00B507D1" w:rsidRDefault="00B507D1" w:rsidP="00B507D1"/>
    <w:p w14:paraId="06E0E9BE" w14:textId="77777777" w:rsidR="00B507D1" w:rsidRPr="00B507D1" w:rsidRDefault="00B507D1" w:rsidP="00B507D1"/>
    <w:p w14:paraId="7D73BF70" w14:textId="77777777" w:rsidR="00B507D1" w:rsidRPr="00B507D1" w:rsidRDefault="00B507D1" w:rsidP="00B507D1"/>
    <w:p w14:paraId="5C842C57" w14:textId="77777777" w:rsidR="00B507D1" w:rsidRDefault="00B507D1" w:rsidP="00B507D1"/>
    <w:p w14:paraId="55A5DACC" w14:textId="77777777" w:rsidR="00B507D1" w:rsidRDefault="00B507D1" w:rsidP="00B507D1"/>
    <w:p w14:paraId="56C7B21A" w14:textId="77777777" w:rsidR="00B507D1" w:rsidRDefault="00B507D1" w:rsidP="00B507D1"/>
    <w:p w14:paraId="46088229" w14:textId="77777777" w:rsidR="00B507D1" w:rsidRDefault="00B507D1" w:rsidP="00B507D1"/>
    <w:p w14:paraId="4F763C41" w14:textId="77777777" w:rsidR="00B507D1" w:rsidRPr="00B50210" w:rsidRDefault="00B507D1" w:rsidP="00B507D1">
      <w:pPr>
        <w:pStyle w:val="Heading3"/>
        <w:spacing w:after="0"/>
        <w:ind w:left="48" w:right="2"/>
        <w:jc w:val="both"/>
      </w:pPr>
      <w:r w:rsidRPr="00B50210">
        <w:lastRenderedPageBreak/>
        <w:t>List of Figures</w:t>
      </w:r>
      <w:r w:rsidR="00B73E32">
        <w:t>:</w:t>
      </w:r>
    </w:p>
    <w:p w14:paraId="05F26FE5" w14:textId="77777777" w:rsidR="00B507D1" w:rsidRPr="00B50210" w:rsidRDefault="00B507D1" w:rsidP="00B507D1">
      <w:pPr>
        <w:spacing w:after="0" w:line="259" w:lineRule="auto"/>
        <w:ind w:left="107" w:right="0" w:firstLine="0"/>
      </w:pPr>
    </w:p>
    <w:p w14:paraId="40BB5558" w14:textId="77777777" w:rsidR="00B507D1" w:rsidRPr="00B50210" w:rsidRDefault="00B507D1" w:rsidP="00B507D1">
      <w:pPr>
        <w:tabs>
          <w:tab w:val="center" w:pos="1450"/>
          <w:tab w:val="center" w:pos="2972"/>
          <w:tab w:val="center" w:pos="4626"/>
          <w:tab w:val="center" w:pos="6572"/>
          <w:tab w:val="center" w:pos="7292"/>
          <w:tab w:val="center" w:pos="8542"/>
        </w:tabs>
        <w:spacing w:after="0" w:line="259" w:lineRule="auto"/>
        <w:ind w:left="0" w:right="0" w:firstLine="0"/>
      </w:pPr>
      <w:r w:rsidRPr="00B50210">
        <w:rPr>
          <w:b/>
          <w:sz w:val="28"/>
        </w:rPr>
        <w:t xml:space="preserve">Figure No.   </w:t>
      </w:r>
      <w:r w:rsidRPr="00B50210">
        <w:rPr>
          <w:b/>
          <w:sz w:val="28"/>
        </w:rPr>
        <w:tab/>
        <w:t xml:space="preserve"> </w:t>
      </w:r>
      <w:r w:rsidRPr="00B50210">
        <w:rPr>
          <w:b/>
          <w:sz w:val="28"/>
        </w:rPr>
        <w:tab/>
        <w:t xml:space="preserve">Name of Figure   </w:t>
      </w:r>
      <w:r w:rsidRPr="00B50210">
        <w:rPr>
          <w:b/>
          <w:sz w:val="28"/>
        </w:rPr>
        <w:tab/>
        <w:t xml:space="preserve"> </w:t>
      </w:r>
      <w:r w:rsidRPr="00B50210">
        <w:rPr>
          <w:b/>
          <w:sz w:val="28"/>
        </w:rPr>
        <w:tab/>
        <w:t xml:space="preserve"> </w:t>
      </w:r>
      <w:r w:rsidRPr="00B50210">
        <w:rPr>
          <w:b/>
          <w:sz w:val="28"/>
        </w:rPr>
        <w:tab/>
        <w:t>Page No.</w:t>
      </w:r>
    </w:p>
    <w:p w14:paraId="6DC5F0CD" w14:textId="77777777" w:rsidR="00B507D1" w:rsidRPr="00B50210" w:rsidRDefault="00B507D1" w:rsidP="00B507D1">
      <w:pPr>
        <w:spacing w:after="0" w:line="259" w:lineRule="auto"/>
        <w:ind w:left="811" w:right="0" w:firstLine="0"/>
      </w:pPr>
    </w:p>
    <w:p w14:paraId="5DB3CE86" w14:textId="77777777" w:rsidR="00B507D1" w:rsidRPr="00B50210" w:rsidRDefault="00B507D1" w:rsidP="00B507D1">
      <w:pPr>
        <w:numPr>
          <w:ilvl w:val="0"/>
          <w:numId w:val="1"/>
        </w:numPr>
        <w:spacing w:after="301" w:line="259" w:lineRule="auto"/>
        <w:ind w:left="3692" w:right="0" w:hanging="2161"/>
      </w:pPr>
      <w:r w:rsidRPr="00B50210">
        <w:rPr>
          <w:sz w:val="28"/>
        </w:rPr>
        <w:t xml:space="preserve">Arduino Mega 2560 </w:t>
      </w:r>
      <w:r w:rsidRPr="00B50210">
        <w:rPr>
          <w:sz w:val="28"/>
        </w:rPr>
        <w:tab/>
        <w:t xml:space="preserve"> </w:t>
      </w:r>
      <w:r w:rsidRPr="00B50210">
        <w:rPr>
          <w:sz w:val="28"/>
        </w:rPr>
        <w:tab/>
        <w:t xml:space="preserve">     </w:t>
      </w:r>
      <w:r w:rsidRPr="00B50210">
        <w:rPr>
          <w:sz w:val="28"/>
        </w:rPr>
        <w:tab/>
        <w:t xml:space="preserve">   1</w:t>
      </w:r>
      <w:r w:rsidR="00881E55">
        <w:rPr>
          <w:sz w:val="28"/>
        </w:rPr>
        <w:t>2</w:t>
      </w:r>
    </w:p>
    <w:p w14:paraId="5606D3CE" w14:textId="77777777" w:rsidR="00B507D1" w:rsidRPr="00B50210" w:rsidRDefault="00B507D1" w:rsidP="00B507D1">
      <w:pPr>
        <w:numPr>
          <w:ilvl w:val="0"/>
          <w:numId w:val="1"/>
        </w:numPr>
        <w:spacing w:after="301" w:line="259" w:lineRule="auto"/>
        <w:ind w:left="3692" w:right="0" w:hanging="2161"/>
      </w:pPr>
      <w:r w:rsidRPr="00B50210">
        <w:rPr>
          <w:sz w:val="28"/>
        </w:rPr>
        <w:t xml:space="preserve">Bluetooth Module HC-05 </w:t>
      </w:r>
      <w:r w:rsidR="00AE0F85">
        <w:rPr>
          <w:sz w:val="28"/>
        </w:rPr>
        <w:t xml:space="preserve">         </w:t>
      </w:r>
      <w:r w:rsidRPr="00B50210">
        <w:rPr>
          <w:sz w:val="28"/>
        </w:rPr>
        <w:t xml:space="preserve"> </w:t>
      </w:r>
      <w:r w:rsidRPr="00B50210">
        <w:rPr>
          <w:sz w:val="28"/>
        </w:rPr>
        <w:tab/>
        <w:t xml:space="preserve">   1</w:t>
      </w:r>
      <w:r w:rsidR="00881E55">
        <w:rPr>
          <w:sz w:val="28"/>
        </w:rPr>
        <w:t>3</w:t>
      </w:r>
    </w:p>
    <w:p w14:paraId="5EF8599B" w14:textId="77777777" w:rsidR="00B507D1" w:rsidRPr="00B50210" w:rsidRDefault="00B507D1" w:rsidP="00B507D1">
      <w:pPr>
        <w:numPr>
          <w:ilvl w:val="0"/>
          <w:numId w:val="1"/>
        </w:numPr>
        <w:spacing w:after="301" w:line="259" w:lineRule="auto"/>
        <w:ind w:left="3692" w:right="0" w:hanging="2161"/>
      </w:pPr>
      <w:r w:rsidRPr="00B50210">
        <w:rPr>
          <w:sz w:val="28"/>
        </w:rPr>
        <w:t xml:space="preserve">Jumper Wires </w:t>
      </w:r>
      <w:r w:rsidRPr="00B50210">
        <w:rPr>
          <w:sz w:val="28"/>
        </w:rPr>
        <w:tab/>
        <w:t xml:space="preserve"> </w:t>
      </w:r>
      <w:r w:rsidRPr="00B50210">
        <w:rPr>
          <w:sz w:val="28"/>
        </w:rPr>
        <w:tab/>
        <w:t xml:space="preserve"> </w:t>
      </w:r>
      <w:r w:rsidRPr="00B50210">
        <w:rPr>
          <w:sz w:val="28"/>
        </w:rPr>
        <w:tab/>
        <w:t xml:space="preserve"> </w:t>
      </w:r>
      <w:r w:rsidRPr="00B50210">
        <w:rPr>
          <w:sz w:val="28"/>
        </w:rPr>
        <w:tab/>
        <w:t xml:space="preserve">   1</w:t>
      </w:r>
      <w:r w:rsidR="00881E55">
        <w:rPr>
          <w:sz w:val="28"/>
        </w:rPr>
        <w:t>3</w:t>
      </w:r>
    </w:p>
    <w:p w14:paraId="78926BFE" w14:textId="77777777" w:rsidR="00B507D1" w:rsidRPr="00B50210" w:rsidRDefault="00B507D1" w:rsidP="00B507D1">
      <w:pPr>
        <w:numPr>
          <w:ilvl w:val="0"/>
          <w:numId w:val="1"/>
        </w:numPr>
        <w:spacing w:after="301" w:line="259" w:lineRule="auto"/>
        <w:ind w:left="3692" w:right="0" w:hanging="2161"/>
      </w:pPr>
      <w:r w:rsidRPr="00B50210">
        <w:rPr>
          <w:sz w:val="28"/>
        </w:rPr>
        <w:t xml:space="preserve">DC Geared Motor  </w:t>
      </w:r>
      <w:r w:rsidR="00AE0F85">
        <w:rPr>
          <w:sz w:val="28"/>
        </w:rPr>
        <w:t xml:space="preserve">         </w:t>
      </w:r>
      <w:r w:rsidRPr="00B50210">
        <w:rPr>
          <w:sz w:val="28"/>
        </w:rPr>
        <w:t xml:space="preserve"> </w:t>
      </w:r>
      <w:r w:rsidRPr="00B50210">
        <w:rPr>
          <w:sz w:val="28"/>
        </w:rPr>
        <w:tab/>
        <w:t xml:space="preserve"> </w:t>
      </w:r>
      <w:r w:rsidRPr="00B50210">
        <w:rPr>
          <w:sz w:val="28"/>
        </w:rPr>
        <w:tab/>
        <w:t xml:space="preserve">   1</w:t>
      </w:r>
      <w:r w:rsidR="00881E55">
        <w:rPr>
          <w:sz w:val="28"/>
        </w:rPr>
        <w:t>4</w:t>
      </w:r>
    </w:p>
    <w:p w14:paraId="2445E390" w14:textId="77777777" w:rsidR="00B507D1" w:rsidRPr="00B50210" w:rsidRDefault="00B507D1" w:rsidP="00B507D1">
      <w:pPr>
        <w:numPr>
          <w:ilvl w:val="0"/>
          <w:numId w:val="1"/>
        </w:numPr>
        <w:spacing w:after="301" w:line="259" w:lineRule="auto"/>
        <w:ind w:left="3692" w:right="0" w:hanging="2161"/>
      </w:pPr>
      <w:r w:rsidRPr="00B50210">
        <w:rPr>
          <w:sz w:val="28"/>
        </w:rPr>
        <w:t xml:space="preserve">Robot Wheels  </w:t>
      </w:r>
      <w:r w:rsidR="00AE0F85">
        <w:rPr>
          <w:sz w:val="28"/>
        </w:rPr>
        <w:t xml:space="preserve">     </w:t>
      </w:r>
      <w:r w:rsidRPr="00B50210">
        <w:rPr>
          <w:sz w:val="28"/>
        </w:rPr>
        <w:t xml:space="preserve"> </w:t>
      </w:r>
      <w:r w:rsidRPr="00B50210">
        <w:rPr>
          <w:sz w:val="28"/>
        </w:rPr>
        <w:tab/>
        <w:t xml:space="preserve"> </w:t>
      </w:r>
      <w:r w:rsidRPr="00B50210">
        <w:rPr>
          <w:sz w:val="28"/>
        </w:rPr>
        <w:tab/>
        <w:t xml:space="preserve"> </w:t>
      </w:r>
      <w:r w:rsidRPr="00B50210">
        <w:rPr>
          <w:sz w:val="28"/>
        </w:rPr>
        <w:tab/>
        <w:t xml:space="preserve">   1</w:t>
      </w:r>
      <w:r w:rsidR="00881E55">
        <w:rPr>
          <w:sz w:val="28"/>
        </w:rPr>
        <w:t>4</w:t>
      </w:r>
    </w:p>
    <w:p w14:paraId="2837E18F" w14:textId="77777777" w:rsidR="00B507D1" w:rsidRPr="00B50210" w:rsidRDefault="00B507D1" w:rsidP="00B507D1">
      <w:pPr>
        <w:numPr>
          <w:ilvl w:val="0"/>
          <w:numId w:val="1"/>
        </w:numPr>
        <w:spacing w:after="301" w:line="259" w:lineRule="auto"/>
        <w:ind w:left="3692" w:right="0" w:hanging="2161"/>
      </w:pPr>
      <w:r w:rsidRPr="00B50210">
        <w:rPr>
          <w:sz w:val="28"/>
        </w:rPr>
        <w:t xml:space="preserve">L298N Motor Driver  </w:t>
      </w:r>
      <w:r w:rsidR="00AE0F85">
        <w:rPr>
          <w:sz w:val="28"/>
        </w:rPr>
        <w:t xml:space="preserve">    </w:t>
      </w:r>
      <w:r w:rsidRPr="00B50210">
        <w:rPr>
          <w:sz w:val="28"/>
        </w:rPr>
        <w:t xml:space="preserve"> </w:t>
      </w:r>
      <w:r w:rsidRPr="00B50210">
        <w:rPr>
          <w:sz w:val="28"/>
        </w:rPr>
        <w:tab/>
        <w:t xml:space="preserve"> </w:t>
      </w:r>
      <w:r w:rsidRPr="00B50210">
        <w:rPr>
          <w:sz w:val="28"/>
        </w:rPr>
        <w:tab/>
        <w:t xml:space="preserve">   1</w:t>
      </w:r>
      <w:r w:rsidR="00F77BA0">
        <w:rPr>
          <w:sz w:val="28"/>
        </w:rPr>
        <w:t>5</w:t>
      </w:r>
    </w:p>
    <w:p w14:paraId="02D4E10D" w14:textId="77777777" w:rsidR="00B507D1" w:rsidRPr="00B50210" w:rsidRDefault="00B507D1" w:rsidP="00B507D1">
      <w:pPr>
        <w:numPr>
          <w:ilvl w:val="0"/>
          <w:numId w:val="1"/>
        </w:numPr>
        <w:spacing w:after="301" w:line="259" w:lineRule="auto"/>
        <w:ind w:left="3692" w:right="0" w:hanging="2161"/>
      </w:pPr>
      <w:proofErr w:type="spellStart"/>
      <w:r w:rsidRPr="00B50210">
        <w:rPr>
          <w:sz w:val="28"/>
        </w:rPr>
        <w:t>Chasis</w:t>
      </w:r>
      <w:proofErr w:type="spellEnd"/>
      <w:r w:rsidRPr="00B50210">
        <w:rPr>
          <w:sz w:val="28"/>
        </w:rPr>
        <w:t xml:space="preserve"> </w:t>
      </w:r>
      <w:r w:rsidRPr="00B50210">
        <w:rPr>
          <w:sz w:val="28"/>
        </w:rPr>
        <w:tab/>
        <w:t xml:space="preserve"> </w:t>
      </w:r>
      <w:r w:rsidRPr="00B50210">
        <w:rPr>
          <w:sz w:val="28"/>
        </w:rPr>
        <w:tab/>
        <w:t xml:space="preserve"> </w:t>
      </w:r>
      <w:r w:rsidRPr="00B50210">
        <w:rPr>
          <w:sz w:val="28"/>
        </w:rPr>
        <w:tab/>
        <w:t xml:space="preserve"> </w:t>
      </w:r>
      <w:r w:rsidRPr="00B50210">
        <w:rPr>
          <w:sz w:val="28"/>
        </w:rPr>
        <w:tab/>
        <w:t xml:space="preserve"> </w:t>
      </w:r>
      <w:r w:rsidRPr="00B50210">
        <w:rPr>
          <w:sz w:val="28"/>
        </w:rPr>
        <w:tab/>
        <w:t xml:space="preserve">   1</w:t>
      </w:r>
      <w:r w:rsidR="00F77BA0">
        <w:rPr>
          <w:sz w:val="28"/>
        </w:rPr>
        <w:t>6</w:t>
      </w:r>
    </w:p>
    <w:p w14:paraId="3BCA68BE" w14:textId="77777777" w:rsidR="00B507D1" w:rsidRPr="00B50210" w:rsidRDefault="00B507D1" w:rsidP="00B507D1">
      <w:pPr>
        <w:numPr>
          <w:ilvl w:val="0"/>
          <w:numId w:val="1"/>
        </w:numPr>
        <w:spacing w:after="301" w:line="259" w:lineRule="auto"/>
        <w:ind w:left="3692" w:right="0" w:hanging="2161"/>
      </w:pPr>
      <w:r w:rsidRPr="00B50210">
        <w:rPr>
          <w:sz w:val="28"/>
        </w:rPr>
        <w:t xml:space="preserve">12 V Battery </w:t>
      </w:r>
      <w:r w:rsidRPr="00B50210">
        <w:rPr>
          <w:sz w:val="28"/>
        </w:rPr>
        <w:tab/>
        <w:t xml:space="preserve"> </w:t>
      </w:r>
      <w:r w:rsidRPr="00B50210">
        <w:rPr>
          <w:sz w:val="28"/>
        </w:rPr>
        <w:tab/>
        <w:t xml:space="preserve"> </w:t>
      </w:r>
      <w:r w:rsidRPr="00B50210">
        <w:rPr>
          <w:sz w:val="28"/>
        </w:rPr>
        <w:tab/>
        <w:t xml:space="preserve"> </w:t>
      </w:r>
      <w:r w:rsidRPr="00B50210">
        <w:rPr>
          <w:sz w:val="28"/>
        </w:rPr>
        <w:tab/>
        <w:t xml:space="preserve">   1</w:t>
      </w:r>
      <w:r w:rsidR="00F77BA0">
        <w:rPr>
          <w:sz w:val="28"/>
        </w:rPr>
        <w:t>6</w:t>
      </w:r>
    </w:p>
    <w:p w14:paraId="5F2123A1" w14:textId="77777777" w:rsidR="00B507D1" w:rsidRPr="00B50210" w:rsidRDefault="00B507D1" w:rsidP="00B507D1">
      <w:pPr>
        <w:spacing w:after="0" w:line="259" w:lineRule="auto"/>
        <w:ind w:left="107" w:right="0" w:firstLine="0"/>
      </w:pPr>
    </w:p>
    <w:p w14:paraId="1560C9D5" w14:textId="77777777" w:rsidR="00B507D1" w:rsidRPr="00B50210" w:rsidRDefault="00B507D1" w:rsidP="00B507D1">
      <w:pPr>
        <w:spacing w:after="0" w:line="259" w:lineRule="auto"/>
        <w:ind w:left="107" w:right="0" w:firstLine="0"/>
      </w:pPr>
    </w:p>
    <w:p w14:paraId="3D2BAAE6" w14:textId="77777777" w:rsidR="002A5358" w:rsidRPr="002A5358" w:rsidRDefault="00B507D1" w:rsidP="002A5358">
      <w:pPr>
        <w:pStyle w:val="Heading3"/>
        <w:spacing w:after="0"/>
        <w:ind w:left="48" w:right="2"/>
        <w:jc w:val="both"/>
      </w:pPr>
      <w:r w:rsidRPr="00B50210">
        <w:t xml:space="preserve">List of </w:t>
      </w:r>
      <w:r w:rsidR="002A5358">
        <w:t>charts:</w:t>
      </w:r>
    </w:p>
    <w:p w14:paraId="4F480E13" w14:textId="77777777" w:rsidR="00B507D1" w:rsidRPr="00B50210" w:rsidRDefault="00B507D1" w:rsidP="00B507D1">
      <w:pPr>
        <w:spacing w:after="0" w:line="259" w:lineRule="auto"/>
        <w:ind w:left="107" w:right="0" w:firstLine="0"/>
      </w:pPr>
    </w:p>
    <w:p w14:paraId="1A50C48C" w14:textId="77777777" w:rsidR="00B507D1" w:rsidRPr="00B50210" w:rsidRDefault="00B507D1" w:rsidP="00B507D1">
      <w:pPr>
        <w:tabs>
          <w:tab w:val="center" w:pos="1395"/>
          <w:tab w:val="center" w:pos="2972"/>
          <w:tab w:val="center" w:pos="4435"/>
          <w:tab w:val="center" w:pos="5852"/>
          <w:tab w:val="center" w:pos="6572"/>
          <w:tab w:val="center" w:pos="7292"/>
          <w:tab w:val="center" w:pos="8542"/>
        </w:tabs>
        <w:spacing w:after="0" w:line="259" w:lineRule="auto"/>
        <w:ind w:left="0" w:right="0" w:firstLine="0"/>
      </w:pPr>
      <w:r w:rsidRPr="00B50210">
        <w:rPr>
          <w:b/>
          <w:sz w:val="28"/>
        </w:rPr>
        <w:t xml:space="preserve">Table No.   </w:t>
      </w:r>
      <w:r w:rsidRPr="00B50210">
        <w:rPr>
          <w:b/>
          <w:sz w:val="28"/>
        </w:rPr>
        <w:tab/>
        <w:t xml:space="preserve"> </w:t>
      </w:r>
      <w:r w:rsidRPr="00B50210">
        <w:rPr>
          <w:b/>
          <w:sz w:val="28"/>
        </w:rPr>
        <w:tab/>
      </w:r>
      <w:r w:rsidR="00E140C7">
        <w:rPr>
          <w:b/>
          <w:sz w:val="28"/>
        </w:rPr>
        <w:t xml:space="preserve">                              </w:t>
      </w:r>
      <w:r w:rsidRPr="00B50210">
        <w:rPr>
          <w:b/>
          <w:sz w:val="28"/>
        </w:rPr>
        <w:t>Chart Name</w:t>
      </w:r>
      <w:r w:rsidR="003C47BD">
        <w:rPr>
          <w:b/>
          <w:sz w:val="28"/>
        </w:rPr>
        <w:t xml:space="preserve">            </w:t>
      </w:r>
      <w:r w:rsidRPr="00B50210">
        <w:rPr>
          <w:b/>
          <w:sz w:val="28"/>
        </w:rPr>
        <w:tab/>
        <w:t xml:space="preserve"> </w:t>
      </w:r>
      <w:r w:rsidRPr="00B50210">
        <w:rPr>
          <w:b/>
          <w:sz w:val="28"/>
        </w:rPr>
        <w:tab/>
        <w:t xml:space="preserve"> </w:t>
      </w:r>
      <w:r w:rsidRPr="00B50210">
        <w:rPr>
          <w:b/>
          <w:sz w:val="28"/>
        </w:rPr>
        <w:tab/>
        <w:t>Page No.</w:t>
      </w:r>
    </w:p>
    <w:p w14:paraId="2790F9F0" w14:textId="77777777" w:rsidR="00B507D1" w:rsidRPr="00B50210" w:rsidRDefault="00B507D1" w:rsidP="00B507D1">
      <w:pPr>
        <w:spacing w:after="0" w:line="259" w:lineRule="auto"/>
        <w:ind w:left="811" w:right="0" w:firstLine="0"/>
      </w:pPr>
    </w:p>
    <w:p w14:paraId="7FD1462C" w14:textId="77777777" w:rsidR="00B507D1" w:rsidRPr="00B50210" w:rsidRDefault="00B507D1" w:rsidP="00B507D1">
      <w:pPr>
        <w:numPr>
          <w:ilvl w:val="0"/>
          <w:numId w:val="2"/>
        </w:numPr>
        <w:spacing w:after="338" w:line="259" w:lineRule="auto"/>
        <w:ind w:left="3692" w:right="0" w:hanging="2161"/>
      </w:pPr>
      <w:r w:rsidRPr="00B50210">
        <w:rPr>
          <w:sz w:val="28"/>
        </w:rPr>
        <w:t xml:space="preserve">Pairwise Comparison Chart </w:t>
      </w:r>
      <w:r w:rsidR="003C47BD">
        <w:rPr>
          <w:sz w:val="28"/>
        </w:rPr>
        <w:t xml:space="preserve">     </w:t>
      </w:r>
      <w:r w:rsidRPr="00B50210">
        <w:rPr>
          <w:sz w:val="28"/>
        </w:rPr>
        <w:tab/>
        <w:t xml:space="preserve">   </w:t>
      </w:r>
      <w:r w:rsidR="00E140C7">
        <w:rPr>
          <w:sz w:val="28"/>
        </w:rPr>
        <w:t>07</w:t>
      </w:r>
    </w:p>
    <w:p w14:paraId="1A7E0BF5" w14:textId="77777777" w:rsidR="00B507D1" w:rsidRPr="00B50210" w:rsidRDefault="00B507D1" w:rsidP="00B507D1">
      <w:pPr>
        <w:numPr>
          <w:ilvl w:val="0"/>
          <w:numId w:val="2"/>
        </w:numPr>
        <w:spacing w:after="338" w:line="259" w:lineRule="auto"/>
        <w:ind w:left="3692" w:right="0" w:hanging="2161"/>
      </w:pPr>
      <w:r w:rsidRPr="00B50210">
        <w:rPr>
          <w:sz w:val="28"/>
        </w:rPr>
        <w:t xml:space="preserve">Pugh Chart   </w:t>
      </w:r>
      <w:r w:rsidRPr="00B50210">
        <w:rPr>
          <w:sz w:val="28"/>
        </w:rPr>
        <w:tab/>
        <w:t xml:space="preserve"> </w:t>
      </w:r>
      <w:r w:rsidRPr="00B50210">
        <w:rPr>
          <w:sz w:val="28"/>
        </w:rPr>
        <w:tab/>
        <w:t xml:space="preserve"> </w:t>
      </w:r>
      <w:r w:rsidRPr="00B50210">
        <w:rPr>
          <w:sz w:val="28"/>
        </w:rPr>
        <w:tab/>
        <w:t xml:space="preserve"> </w:t>
      </w:r>
      <w:r w:rsidRPr="00B50210">
        <w:rPr>
          <w:sz w:val="28"/>
        </w:rPr>
        <w:tab/>
        <w:t xml:space="preserve">   </w:t>
      </w:r>
      <w:r w:rsidR="00E140C7">
        <w:rPr>
          <w:sz w:val="28"/>
        </w:rPr>
        <w:t>0</w:t>
      </w:r>
      <w:r w:rsidRPr="00B50210">
        <w:rPr>
          <w:sz w:val="28"/>
        </w:rPr>
        <w:t>6</w:t>
      </w:r>
    </w:p>
    <w:p w14:paraId="709D8726" w14:textId="77777777" w:rsidR="00B507D1" w:rsidRPr="00B50210" w:rsidRDefault="00B507D1" w:rsidP="00B507D1">
      <w:pPr>
        <w:numPr>
          <w:ilvl w:val="0"/>
          <w:numId w:val="2"/>
        </w:numPr>
        <w:spacing w:after="177" w:line="259" w:lineRule="auto"/>
        <w:ind w:left="3692" w:right="0" w:hanging="2161"/>
      </w:pPr>
      <w:r w:rsidRPr="00B50210">
        <w:rPr>
          <w:sz w:val="28"/>
        </w:rPr>
        <w:t xml:space="preserve">Gantt Chart   </w:t>
      </w:r>
      <w:r w:rsidRPr="00B50210">
        <w:rPr>
          <w:sz w:val="28"/>
        </w:rPr>
        <w:tab/>
        <w:t xml:space="preserve"> </w:t>
      </w:r>
      <w:r w:rsidRPr="00B50210">
        <w:rPr>
          <w:sz w:val="28"/>
        </w:rPr>
        <w:tab/>
        <w:t xml:space="preserve"> </w:t>
      </w:r>
      <w:r w:rsidRPr="00B50210">
        <w:rPr>
          <w:sz w:val="28"/>
        </w:rPr>
        <w:tab/>
        <w:t xml:space="preserve"> </w:t>
      </w:r>
      <w:r w:rsidRPr="00B50210">
        <w:rPr>
          <w:sz w:val="28"/>
        </w:rPr>
        <w:tab/>
        <w:t xml:space="preserve">   0</w:t>
      </w:r>
      <w:r w:rsidR="00E140C7">
        <w:rPr>
          <w:sz w:val="28"/>
        </w:rPr>
        <w:t>5</w:t>
      </w:r>
    </w:p>
    <w:p w14:paraId="6656B224" w14:textId="77777777" w:rsidR="00B507D1" w:rsidRDefault="00B507D1" w:rsidP="00B507D1">
      <w:pPr>
        <w:spacing w:after="177" w:line="259" w:lineRule="auto"/>
        <w:ind w:left="1541" w:right="0"/>
        <w:rPr>
          <w:b/>
          <w:sz w:val="28"/>
        </w:rPr>
      </w:pPr>
    </w:p>
    <w:p w14:paraId="26FCFA4D" w14:textId="77777777" w:rsidR="00B507D1" w:rsidRDefault="00B507D1" w:rsidP="00B507D1">
      <w:pPr>
        <w:spacing w:after="177" w:line="259" w:lineRule="auto"/>
        <w:ind w:left="1541" w:right="0"/>
        <w:rPr>
          <w:b/>
          <w:sz w:val="28"/>
        </w:rPr>
      </w:pPr>
    </w:p>
    <w:p w14:paraId="521B330A" w14:textId="77777777" w:rsidR="00B507D1" w:rsidRDefault="00B507D1" w:rsidP="00B507D1">
      <w:pPr>
        <w:spacing w:after="177" w:line="259" w:lineRule="auto"/>
        <w:ind w:left="1541" w:right="0"/>
        <w:rPr>
          <w:b/>
          <w:sz w:val="28"/>
        </w:rPr>
      </w:pPr>
    </w:p>
    <w:p w14:paraId="7881E304" w14:textId="77777777" w:rsidR="00B507D1" w:rsidRPr="00B507D1" w:rsidRDefault="00B507D1" w:rsidP="00B507D1"/>
    <w:sectPr w:rsidR="00B507D1" w:rsidRPr="00B507D1" w:rsidSect="00AD3017">
      <w:headerReference w:type="default" r:id="rId54"/>
      <w:footerReference w:type="even" r:id="rId55"/>
      <w:footerReference w:type="default" r:id="rId56"/>
      <w:footerReference w:type="first" r:id="rId57"/>
      <w:pgSz w:w="11906" w:h="16838"/>
      <w:pgMar w:top="1440" w:right="666" w:bottom="1456" w:left="1349" w:header="720" w:footer="718"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2DE5" w14:textId="77777777" w:rsidR="007C3549" w:rsidRDefault="007C3549">
      <w:pPr>
        <w:spacing w:after="0" w:line="240" w:lineRule="auto"/>
      </w:pPr>
      <w:r>
        <w:separator/>
      </w:r>
    </w:p>
  </w:endnote>
  <w:endnote w:type="continuationSeparator" w:id="0">
    <w:p w14:paraId="0A02AAE0" w14:textId="77777777" w:rsidR="007C3549" w:rsidRDefault="007C3549">
      <w:pPr>
        <w:spacing w:after="0" w:line="240" w:lineRule="auto"/>
      </w:pPr>
      <w:r>
        <w:continuationSeparator/>
      </w:r>
    </w:p>
  </w:endnote>
  <w:endnote w:type="continuationNotice" w:id="1">
    <w:p w14:paraId="00634541" w14:textId="77777777" w:rsidR="007C3549" w:rsidRDefault="007C35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F1F09" w14:textId="77777777" w:rsidR="00CA525E" w:rsidRDefault="006679B1">
    <w:pPr>
      <w:spacing w:after="0" w:line="259" w:lineRule="auto"/>
      <w:ind w:left="38"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0D65DFC" w14:textId="77777777" w:rsidR="00CA525E" w:rsidRDefault="006679B1">
    <w:pPr>
      <w:spacing w:after="0" w:line="259" w:lineRule="auto"/>
      <w:ind w:left="81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C411" w14:textId="77777777" w:rsidR="00CA525E" w:rsidRDefault="006679B1">
    <w:pPr>
      <w:spacing w:after="0" w:line="259" w:lineRule="auto"/>
      <w:ind w:left="38"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69BA9451" w14:textId="77777777" w:rsidR="00CA525E" w:rsidRDefault="006679B1">
    <w:pPr>
      <w:spacing w:after="0" w:line="259" w:lineRule="auto"/>
      <w:ind w:left="81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FE53" w14:textId="77777777" w:rsidR="00CA525E" w:rsidRDefault="006679B1">
    <w:pPr>
      <w:spacing w:after="0" w:line="259" w:lineRule="auto"/>
      <w:ind w:left="38"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5C98E44" w14:textId="77777777" w:rsidR="00CA525E" w:rsidRDefault="006679B1">
    <w:pPr>
      <w:spacing w:after="0" w:line="259" w:lineRule="auto"/>
      <w:ind w:left="81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8494" w14:textId="77777777" w:rsidR="007C3549" w:rsidRDefault="007C3549">
      <w:pPr>
        <w:spacing w:after="0" w:line="240" w:lineRule="auto"/>
      </w:pPr>
      <w:r>
        <w:separator/>
      </w:r>
    </w:p>
  </w:footnote>
  <w:footnote w:type="continuationSeparator" w:id="0">
    <w:p w14:paraId="3788ED37" w14:textId="77777777" w:rsidR="007C3549" w:rsidRDefault="007C3549">
      <w:pPr>
        <w:spacing w:after="0" w:line="240" w:lineRule="auto"/>
      </w:pPr>
      <w:r>
        <w:continuationSeparator/>
      </w:r>
    </w:p>
  </w:footnote>
  <w:footnote w:type="continuationNotice" w:id="1">
    <w:p w14:paraId="1883F0E9" w14:textId="77777777" w:rsidR="007C3549" w:rsidRDefault="007C35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FC47E" w14:textId="77777777" w:rsidR="002A1FA8" w:rsidRDefault="002A1FA8" w:rsidP="00F150B6">
    <w:pPr>
      <w:pStyle w:val="Header"/>
    </w:pPr>
  </w:p>
  <w:p w14:paraId="64320BC9" w14:textId="77777777" w:rsidR="00F150B6" w:rsidRPr="00F150B6" w:rsidRDefault="00F150B6" w:rsidP="00F15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391"/>
    <w:multiLevelType w:val="hybridMultilevel"/>
    <w:tmpl w:val="828CB752"/>
    <w:lvl w:ilvl="0" w:tplc="A66E50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F3708A"/>
    <w:multiLevelType w:val="hybridMultilevel"/>
    <w:tmpl w:val="FFFFFFFF"/>
    <w:lvl w:ilvl="0" w:tplc="74B0F4BC">
      <w:start w:val="1"/>
      <w:numFmt w:val="decimal"/>
      <w:lvlText w:val="%1."/>
      <w:lvlJc w:val="left"/>
      <w:pPr>
        <w:ind w:left="1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F2B2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1079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29F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2A6E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85B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A15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781B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5A4D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FB6196"/>
    <w:multiLevelType w:val="hybridMultilevel"/>
    <w:tmpl w:val="E6A6312C"/>
    <w:lvl w:ilvl="0" w:tplc="DFA0B6A2">
      <w:start w:val="1"/>
      <w:numFmt w:val="decimal"/>
      <w:lvlText w:val="%1."/>
      <w:lvlJc w:val="left"/>
      <w:pPr>
        <w:tabs>
          <w:tab w:val="num" w:pos="1080"/>
        </w:tabs>
        <w:ind w:left="1080" w:hanging="360"/>
      </w:pPr>
    </w:lvl>
    <w:lvl w:ilvl="1" w:tplc="E7A68954" w:tentative="1">
      <w:start w:val="1"/>
      <w:numFmt w:val="decimal"/>
      <w:lvlText w:val="%2."/>
      <w:lvlJc w:val="left"/>
      <w:pPr>
        <w:tabs>
          <w:tab w:val="num" w:pos="1800"/>
        </w:tabs>
        <w:ind w:left="1800" w:hanging="360"/>
      </w:pPr>
    </w:lvl>
    <w:lvl w:ilvl="2" w:tplc="018E1C30" w:tentative="1">
      <w:start w:val="1"/>
      <w:numFmt w:val="decimal"/>
      <w:lvlText w:val="%3."/>
      <w:lvlJc w:val="left"/>
      <w:pPr>
        <w:tabs>
          <w:tab w:val="num" w:pos="2520"/>
        </w:tabs>
        <w:ind w:left="2520" w:hanging="360"/>
      </w:pPr>
    </w:lvl>
    <w:lvl w:ilvl="3" w:tplc="BFEAF66C" w:tentative="1">
      <w:start w:val="1"/>
      <w:numFmt w:val="decimal"/>
      <w:lvlText w:val="%4."/>
      <w:lvlJc w:val="left"/>
      <w:pPr>
        <w:tabs>
          <w:tab w:val="num" w:pos="3240"/>
        </w:tabs>
        <w:ind w:left="3240" w:hanging="360"/>
      </w:pPr>
    </w:lvl>
    <w:lvl w:ilvl="4" w:tplc="394C7E9A" w:tentative="1">
      <w:start w:val="1"/>
      <w:numFmt w:val="decimal"/>
      <w:lvlText w:val="%5."/>
      <w:lvlJc w:val="left"/>
      <w:pPr>
        <w:tabs>
          <w:tab w:val="num" w:pos="3960"/>
        </w:tabs>
        <w:ind w:left="3960" w:hanging="360"/>
      </w:pPr>
    </w:lvl>
    <w:lvl w:ilvl="5" w:tplc="783405D0" w:tentative="1">
      <w:start w:val="1"/>
      <w:numFmt w:val="decimal"/>
      <w:lvlText w:val="%6."/>
      <w:lvlJc w:val="left"/>
      <w:pPr>
        <w:tabs>
          <w:tab w:val="num" w:pos="4680"/>
        </w:tabs>
        <w:ind w:left="4680" w:hanging="360"/>
      </w:pPr>
    </w:lvl>
    <w:lvl w:ilvl="6" w:tplc="4B3CB992" w:tentative="1">
      <w:start w:val="1"/>
      <w:numFmt w:val="decimal"/>
      <w:lvlText w:val="%7."/>
      <w:lvlJc w:val="left"/>
      <w:pPr>
        <w:tabs>
          <w:tab w:val="num" w:pos="5400"/>
        </w:tabs>
        <w:ind w:left="5400" w:hanging="360"/>
      </w:pPr>
    </w:lvl>
    <w:lvl w:ilvl="7" w:tplc="CA280ACC" w:tentative="1">
      <w:start w:val="1"/>
      <w:numFmt w:val="decimal"/>
      <w:lvlText w:val="%8."/>
      <w:lvlJc w:val="left"/>
      <w:pPr>
        <w:tabs>
          <w:tab w:val="num" w:pos="6120"/>
        </w:tabs>
        <w:ind w:left="6120" w:hanging="360"/>
      </w:pPr>
    </w:lvl>
    <w:lvl w:ilvl="8" w:tplc="B2B8C224" w:tentative="1">
      <w:start w:val="1"/>
      <w:numFmt w:val="decimal"/>
      <w:lvlText w:val="%9."/>
      <w:lvlJc w:val="left"/>
      <w:pPr>
        <w:tabs>
          <w:tab w:val="num" w:pos="6840"/>
        </w:tabs>
        <w:ind w:left="6840" w:hanging="360"/>
      </w:pPr>
    </w:lvl>
  </w:abstractNum>
  <w:abstractNum w:abstractNumId="3" w15:restartNumberingAfterBreak="0">
    <w:nsid w:val="163B0845"/>
    <w:multiLevelType w:val="hybridMultilevel"/>
    <w:tmpl w:val="FFFFFFFF"/>
    <w:lvl w:ilvl="0" w:tplc="D1A64F66">
      <w:start w:val="1"/>
      <w:numFmt w:val="decimal"/>
      <w:lvlText w:val="%1."/>
      <w:lvlJc w:val="left"/>
      <w:pPr>
        <w:ind w:left="3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6C77A6">
      <w:start w:val="1"/>
      <w:numFmt w:val="lowerLetter"/>
      <w:lvlText w:val="%2"/>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6605BC">
      <w:start w:val="1"/>
      <w:numFmt w:val="lowerRoman"/>
      <w:lvlText w:val="%3"/>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B6C3B0">
      <w:start w:val="1"/>
      <w:numFmt w:val="decimal"/>
      <w:lvlText w:val="%4"/>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900C9E">
      <w:start w:val="1"/>
      <w:numFmt w:val="lowerLetter"/>
      <w:lvlText w:val="%5"/>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E4EA16">
      <w:start w:val="1"/>
      <w:numFmt w:val="lowerRoman"/>
      <w:lvlText w:val="%6"/>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88E61E">
      <w:start w:val="1"/>
      <w:numFmt w:val="decimal"/>
      <w:lvlText w:val="%7"/>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220DC6">
      <w:start w:val="1"/>
      <w:numFmt w:val="lowerLetter"/>
      <w:lvlText w:val="%8"/>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561116">
      <w:start w:val="1"/>
      <w:numFmt w:val="lowerRoman"/>
      <w:lvlText w:val="%9"/>
      <w:lvlJc w:val="left"/>
      <w:pPr>
        <w:ind w:left="6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D375A27"/>
    <w:multiLevelType w:val="hybridMultilevel"/>
    <w:tmpl w:val="FFFFFFFF"/>
    <w:lvl w:ilvl="0" w:tplc="A8FC5148">
      <w:start w:val="1"/>
      <w:numFmt w:val="decimal"/>
      <w:lvlText w:val="%1."/>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0A52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324D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B084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7E6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5C4B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E20E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7052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9E41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5A76BB"/>
    <w:multiLevelType w:val="hybridMultilevel"/>
    <w:tmpl w:val="FFFFFFFF"/>
    <w:lvl w:ilvl="0" w:tplc="6E18FBE2">
      <w:start w:val="2"/>
      <w:numFmt w:val="decimal"/>
      <w:lvlText w:val="%1."/>
      <w:lvlJc w:val="left"/>
      <w:pPr>
        <w:ind w:left="1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FC171C">
      <w:start w:val="1"/>
      <w:numFmt w:val="lowerLetter"/>
      <w:lvlText w:val="%2"/>
      <w:lvlJc w:val="left"/>
      <w:pPr>
        <w:ind w:left="14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55007A4">
      <w:start w:val="1"/>
      <w:numFmt w:val="lowerRoman"/>
      <w:lvlText w:val="%3"/>
      <w:lvlJc w:val="left"/>
      <w:pPr>
        <w:ind w:left="2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D5251B4">
      <w:start w:val="1"/>
      <w:numFmt w:val="decimal"/>
      <w:lvlText w:val="%4"/>
      <w:lvlJc w:val="left"/>
      <w:pPr>
        <w:ind w:left="2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A0093EA">
      <w:start w:val="1"/>
      <w:numFmt w:val="lowerLetter"/>
      <w:lvlText w:val="%5"/>
      <w:lvlJc w:val="left"/>
      <w:pPr>
        <w:ind w:left="36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A4D168">
      <w:start w:val="1"/>
      <w:numFmt w:val="lowerRoman"/>
      <w:lvlText w:val="%6"/>
      <w:lvlJc w:val="left"/>
      <w:pPr>
        <w:ind w:left="43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7890E2">
      <w:start w:val="1"/>
      <w:numFmt w:val="decimal"/>
      <w:lvlText w:val="%7"/>
      <w:lvlJc w:val="left"/>
      <w:pPr>
        <w:ind w:left="50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BDEF874">
      <w:start w:val="1"/>
      <w:numFmt w:val="lowerLetter"/>
      <w:lvlText w:val="%8"/>
      <w:lvlJc w:val="left"/>
      <w:pPr>
        <w:ind w:left="5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EC302C">
      <w:start w:val="1"/>
      <w:numFmt w:val="lowerRoman"/>
      <w:lvlText w:val="%9"/>
      <w:lvlJc w:val="left"/>
      <w:pPr>
        <w:ind w:left="6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14055E"/>
    <w:multiLevelType w:val="hybridMultilevel"/>
    <w:tmpl w:val="3DF09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6156A8"/>
    <w:multiLevelType w:val="hybridMultilevel"/>
    <w:tmpl w:val="999C9C80"/>
    <w:lvl w:ilvl="0" w:tplc="EED86088">
      <w:start w:val="1"/>
      <w:numFmt w:val="decimal"/>
      <w:lvlText w:val="%1."/>
      <w:lvlJc w:val="left"/>
      <w:pPr>
        <w:ind w:left="3792" w:hanging="360"/>
      </w:pPr>
      <w:rPr>
        <w:rFonts w:hint="default"/>
        <w:b/>
        <w:sz w:val="28"/>
        <w:u w:val="none"/>
      </w:rPr>
    </w:lvl>
    <w:lvl w:ilvl="1" w:tplc="40090019" w:tentative="1">
      <w:start w:val="1"/>
      <w:numFmt w:val="lowerLetter"/>
      <w:lvlText w:val="%2."/>
      <w:lvlJc w:val="left"/>
      <w:pPr>
        <w:ind w:left="4512" w:hanging="360"/>
      </w:pPr>
    </w:lvl>
    <w:lvl w:ilvl="2" w:tplc="4009001B" w:tentative="1">
      <w:start w:val="1"/>
      <w:numFmt w:val="lowerRoman"/>
      <w:lvlText w:val="%3."/>
      <w:lvlJc w:val="right"/>
      <w:pPr>
        <w:ind w:left="5232" w:hanging="180"/>
      </w:pPr>
    </w:lvl>
    <w:lvl w:ilvl="3" w:tplc="4009000F" w:tentative="1">
      <w:start w:val="1"/>
      <w:numFmt w:val="decimal"/>
      <w:lvlText w:val="%4."/>
      <w:lvlJc w:val="left"/>
      <w:pPr>
        <w:ind w:left="5952" w:hanging="360"/>
      </w:pPr>
    </w:lvl>
    <w:lvl w:ilvl="4" w:tplc="40090019" w:tentative="1">
      <w:start w:val="1"/>
      <w:numFmt w:val="lowerLetter"/>
      <w:lvlText w:val="%5."/>
      <w:lvlJc w:val="left"/>
      <w:pPr>
        <w:ind w:left="6672" w:hanging="360"/>
      </w:pPr>
    </w:lvl>
    <w:lvl w:ilvl="5" w:tplc="4009001B" w:tentative="1">
      <w:start w:val="1"/>
      <w:numFmt w:val="lowerRoman"/>
      <w:lvlText w:val="%6."/>
      <w:lvlJc w:val="right"/>
      <w:pPr>
        <w:ind w:left="7392" w:hanging="180"/>
      </w:pPr>
    </w:lvl>
    <w:lvl w:ilvl="6" w:tplc="4009000F" w:tentative="1">
      <w:start w:val="1"/>
      <w:numFmt w:val="decimal"/>
      <w:lvlText w:val="%7."/>
      <w:lvlJc w:val="left"/>
      <w:pPr>
        <w:ind w:left="8112" w:hanging="360"/>
      </w:pPr>
    </w:lvl>
    <w:lvl w:ilvl="7" w:tplc="40090019" w:tentative="1">
      <w:start w:val="1"/>
      <w:numFmt w:val="lowerLetter"/>
      <w:lvlText w:val="%8."/>
      <w:lvlJc w:val="left"/>
      <w:pPr>
        <w:ind w:left="8832" w:hanging="360"/>
      </w:pPr>
    </w:lvl>
    <w:lvl w:ilvl="8" w:tplc="4009001B" w:tentative="1">
      <w:start w:val="1"/>
      <w:numFmt w:val="lowerRoman"/>
      <w:lvlText w:val="%9."/>
      <w:lvlJc w:val="right"/>
      <w:pPr>
        <w:ind w:left="9552" w:hanging="180"/>
      </w:pPr>
    </w:lvl>
  </w:abstractNum>
  <w:abstractNum w:abstractNumId="8" w15:restartNumberingAfterBreak="0">
    <w:nsid w:val="3E7304FB"/>
    <w:multiLevelType w:val="hybridMultilevel"/>
    <w:tmpl w:val="9E24342C"/>
    <w:lvl w:ilvl="0" w:tplc="A66E505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4F5BF9"/>
    <w:multiLevelType w:val="hybridMultilevel"/>
    <w:tmpl w:val="37D40DFA"/>
    <w:lvl w:ilvl="0" w:tplc="FFFFFFFF">
      <w:start w:val="3"/>
      <w:numFmt w:val="decimal"/>
      <w:lvlText w:val="%1."/>
      <w:lvlJc w:val="left"/>
      <w:pPr>
        <w:ind w:left="3337" w:hanging="360"/>
      </w:pPr>
      <w:rPr>
        <w:rFonts w:hint="default"/>
        <w:u w:val="none"/>
      </w:rPr>
    </w:lvl>
    <w:lvl w:ilvl="1" w:tplc="FFFFFFFF" w:tentative="1">
      <w:start w:val="1"/>
      <w:numFmt w:val="lowerLetter"/>
      <w:lvlText w:val="%2."/>
      <w:lvlJc w:val="left"/>
      <w:pPr>
        <w:ind w:left="4057" w:hanging="360"/>
      </w:pPr>
    </w:lvl>
    <w:lvl w:ilvl="2" w:tplc="FFFFFFFF" w:tentative="1">
      <w:start w:val="1"/>
      <w:numFmt w:val="lowerRoman"/>
      <w:lvlText w:val="%3."/>
      <w:lvlJc w:val="right"/>
      <w:pPr>
        <w:ind w:left="4777" w:hanging="180"/>
      </w:pPr>
    </w:lvl>
    <w:lvl w:ilvl="3" w:tplc="FFFFFFFF" w:tentative="1">
      <w:start w:val="1"/>
      <w:numFmt w:val="decimal"/>
      <w:lvlText w:val="%4."/>
      <w:lvlJc w:val="left"/>
      <w:pPr>
        <w:ind w:left="5497" w:hanging="360"/>
      </w:pPr>
    </w:lvl>
    <w:lvl w:ilvl="4" w:tplc="FFFFFFFF" w:tentative="1">
      <w:start w:val="1"/>
      <w:numFmt w:val="lowerLetter"/>
      <w:lvlText w:val="%5."/>
      <w:lvlJc w:val="left"/>
      <w:pPr>
        <w:ind w:left="6217" w:hanging="360"/>
      </w:pPr>
    </w:lvl>
    <w:lvl w:ilvl="5" w:tplc="FFFFFFFF" w:tentative="1">
      <w:start w:val="1"/>
      <w:numFmt w:val="lowerRoman"/>
      <w:lvlText w:val="%6."/>
      <w:lvlJc w:val="right"/>
      <w:pPr>
        <w:ind w:left="6937" w:hanging="180"/>
      </w:pPr>
    </w:lvl>
    <w:lvl w:ilvl="6" w:tplc="FFFFFFFF" w:tentative="1">
      <w:start w:val="1"/>
      <w:numFmt w:val="decimal"/>
      <w:lvlText w:val="%7."/>
      <w:lvlJc w:val="left"/>
      <w:pPr>
        <w:ind w:left="7657" w:hanging="360"/>
      </w:pPr>
    </w:lvl>
    <w:lvl w:ilvl="7" w:tplc="FFFFFFFF" w:tentative="1">
      <w:start w:val="1"/>
      <w:numFmt w:val="lowerLetter"/>
      <w:lvlText w:val="%8."/>
      <w:lvlJc w:val="left"/>
      <w:pPr>
        <w:ind w:left="8377" w:hanging="360"/>
      </w:pPr>
    </w:lvl>
    <w:lvl w:ilvl="8" w:tplc="FFFFFFFF" w:tentative="1">
      <w:start w:val="1"/>
      <w:numFmt w:val="lowerRoman"/>
      <w:lvlText w:val="%9."/>
      <w:lvlJc w:val="right"/>
      <w:pPr>
        <w:ind w:left="9097" w:hanging="180"/>
      </w:pPr>
    </w:lvl>
  </w:abstractNum>
  <w:abstractNum w:abstractNumId="10" w15:restartNumberingAfterBreak="0">
    <w:nsid w:val="56D90D28"/>
    <w:multiLevelType w:val="hybridMultilevel"/>
    <w:tmpl w:val="FFFFFFFF"/>
    <w:lvl w:ilvl="0" w:tplc="E5546B78">
      <w:start w:val="1"/>
      <w:numFmt w:val="decimal"/>
      <w:lvlText w:val="%1."/>
      <w:lvlJc w:val="left"/>
      <w:pPr>
        <w:ind w:left="3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A4E0E6">
      <w:start w:val="1"/>
      <w:numFmt w:val="lowerLetter"/>
      <w:lvlText w:val="%2"/>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5C2D56">
      <w:start w:val="1"/>
      <w:numFmt w:val="lowerRoman"/>
      <w:lvlText w:val="%3"/>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AECA8A6">
      <w:start w:val="1"/>
      <w:numFmt w:val="decimal"/>
      <w:lvlText w:val="%4"/>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924A16">
      <w:start w:val="1"/>
      <w:numFmt w:val="lowerLetter"/>
      <w:lvlText w:val="%5"/>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9E3418">
      <w:start w:val="1"/>
      <w:numFmt w:val="lowerRoman"/>
      <w:lvlText w:val="%6"/>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1ED4E0">
      <w:start w:val="1"/>
      <w:numFmt w:val="decimal"/>
      <w:lvlText w:val="%7"/>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A6294A">
      <w:start w:val="1"/>
      <w:numFmt w:val="lowerLetter"/>
      <w:lvlText w:val="%8"/>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9A826A">
      <w:start w:val="1"/>
      <w:numFmt w:val="lowerRoman"/>
      <w:lvlText w:val="%9"/>
      <w:lvlJc w:val="left"/>
      <w:pPr>
        <w:ind w:left="6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FE06753"/>
    <w:multiLevelType w:val="hybridMultilevel"/>
    <w:tmpl w:val="54E2F000"/>
    <w:lvl w:ilvl="0" w:tplc="A66E505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8C4E5D"/>
    <w:multiLevelType w:val="hybridMultilevel"/>
    <w:tmpl w:val="FFFFFFFF"/>
    <w:lvl w:ilvl="0" w:tplc="FFB8CA7E">
      <w:start w:val="1"/>
      <w:numFmt w:val="decimal"/>
      <w:lvlText w:val="%1."/>
      <w:lvlJc w:val="left"/>
      <w:pPr>
        <w:ind w:left="1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05EAC">
      <w:start w:val="1"/>
      <w:numFmt w:val="lowerLetter"/>
      <w:lvlText w:val="%2"/>
      <w:lvlJc w:val="left"/>
      <w:pPr>
        <w:ind w:left="1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822562">
      <w:start w:val="1"/>
      <w:numFmt w:val="lowerRoman"/>
      <w:lvlText w:val="%3"/>
      <w:lvlJc w:val="left"/>
      <w:pPr>
        <w:ind w:left="1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0614A0">
      <w:start w:val="1"/>
      <w:numFmt w:val="decimal"/>
      <w:lvlText w:val="%4"/>
      <w:lvlJc w:val="left"/>
      <w:pPr>
        <w:ind w:left="2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E2837C">
      <w:start w:val="1"/>
      <w:numFmt w:val="lowerLetter"/>
      <w:lvlText w:val="%5"/>
      <w:lvlJc w:val="left"/>
      <w:pPr>
        <w:ind w:left="3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6C6B8E">
      <w:start w:val="1"/>
      <w:numFmt w:val="lowerRoman"/>
      <w:lvlText w:val="%6"/>
      <w:lvlJc w:val="left"/>
      <w:pPr>
        <w:ind w:left="4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2C1BBE">
      <w:start w:val="1"/>
      <w:numFmt w:val="decimal"/>
      <w:lvlText w:val="%7"/>
      <w:lvlJc w:val="left"/>
      <w:pPr>
        <w:ind w:left="4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02356A">
      <w:start w:val="1"/>
      <w:numFmt w:val="lowerLetter"/>
      <w:lvlText w:val="%8"/>
      <w:lvlJc w:val="left"/>
      <w:pPr>
        <w:ind w:left="5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0CCAF2">
      <w:start w:val="1"/>
      <w:numFmt w:val="lowerRoman"/>
      <w:lvlText w:val="%9"/>
      <w:lvlJc w:val="left"/>
      <w:pPr>
        <w:ind w:left="6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AD6519"/>
    <w:multiLevelType w:val="hybridMultilevel"/>
    <w:tmpl w:val="37D40DFA"/>
    <w:lvl w:ilvl="0" w:tplc="127C6886">
      <w:start w:val="3"/>
      <w:numFmt w:val="decimal"/>
      <w:lvlText w:val="%1."/>
      <w:lvlJc w:val="left"/>
      <w:pPr>
        <w:ind w:left="3337" w:hanging="360"/>
      </w:pPr>
      <w:rPr>
        <w:rFonts w:hint="default"/>
        <w:u w:val="none"/>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14" w15:restartNumberingAfterBreak="0">
    <w:nsid w:val="68C463B2"/>
    <w:multiLevelType w:val="hybridMultilevel"/>
    <w:tmpl w:val="FFFFFFFF"/>
    <w:lvl w:ilvl="0" w:tplc="FA5AD5DC">
      <w:start w:val="5"/>
      <w:numFmt w:val="decimal"/>
      <w:lvlText w:val="%1."/>
      <w:lvlJc w:val="left"/>
      <w:pPr>
        <w:ind w:left="1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D8932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EFA7DD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F007B0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7AA0B5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A073D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2A485C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6CFB1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2212B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F3C6757"/>
    <w:multiLevelType w:val="hybridMultilevel"/>
    <w:tmpl w:val="FFFFFFFF"/>
    <w:lvl w:ilvl="0" w:tplc="983E1B4C">
      <w:start w:val="1"/>
      <w:numFmt w:val="decimal"/>
      <w:lvlText w:val="%1."/>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F262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6E33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8818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9E0F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E8DE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871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8AA9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0A5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37083532">
    <w:abstractNumId w:val="10"/>
  </w:num>
  <w:num w:numId="2" w16cid:durableId="931087392">
    <w:abstractNumId w:val="3"/>
  </w:num>
  <w:num w:numId="3" w16cid:durableId="393049745">
    <w:abstractNumId w:val="5"/>
  </w:num>
  <w:num w:numId="4" w16cid:durableId="1619140411">
    <w:abstractNumId w:val="14"/>
  </w:num>
  <w:num w:numId="5" w16cid:durableId="2015646380">
    <w:abstractNumId w:val="4"/>
  </w:num>
  <w:num w:numId="6" w16cid:durableId="2077894048">
    <w:abstractNumId w:val="15"/>
  </w:num>
  <w:num w:numId="7" w16cid:durableId="599338299">
    <w:abstractNumId w:val="1"/>
  </w:num>
  <w:num w:numId="8" w16cid:durableId="2116250143">
    <w:abstractNumId w:val="12"/>
  </w:num>
  <w:num w:numId="9" w16cid:durableId="401752651">
    <w:abstractNumId w:val="7"/>
  </w:num>
  <w:num w:numId="10" w16cid:durableId="1326278636">
    <w:abstractNumId w:val="13"/>
  </w:num>
  <w:num w:numId="11" w16cid:durableId="375592951">
    <w:abstractNumId w:val="9"/>
  </w:num>
  <w:num w:numId="12" w16cid:durableId="460615358">
    <w:abstractNumId w:val="6"/>
  </w:num>
  <w:num w:numId="13" w16cid:durableId="425616836">
    <w:abstractNumId w:val="0"/>
  </w:num>
  <w:num w:numId="14" w16cid:durableId="805123600">
    <w:abstractNumId w:val="8"/>
  </w:num>
  <w:num w:numId="15" w16cid:durableId="539323061">
    <w:abstractNumId w:val="11"/>
  </w:num>
  <w:num w:numId="16" w16cid:durableId="7362480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NAK PAWAR">
    <w15:presenceInfo w15:providerId="Windows Live" w15:userId="98743d17f4fa94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25E"/>
    <w:rsid w:val="00002E07"/>
    <w:rsid w:val="0001346C"/>
    <w:rsid w:val="0003768D"/>
    <w:rsid w:val="000407C8"/>
    <w:rsid w:val="00043E1E"/>
    <w:rsid w:val="00050363"/>
    <w:rsid w:val="00053B1A"/>
    <w:rsid w:val="00054139"/>
    <w:rsid w:val="000576D7"/>
    <w:rsid w:val="0006479D"/>
    <w:rsid w:val="00085DFE"/>
    <w:rsid w:val="00092CD2"/>
    <w:rsid w:val="0009312E"/>
    <w:rsid w:val="000A19F5"/>
    <w:rsid w:val="000A46EA"/>
    <w:rsid w:val="000B67F7"/>
    <w:rsid w:val="000B7E3F"/>
    <w:rsid w:val="000C040E"/>
    <w:rsid w:val="000C0969"/>
    <w:rsid w:val="000E15C5"/>
    <w:rsid w:val="000E5023"/>
    <w:rsid w:val="000E7380"/>
    <w:rsid w:val="000F26DD"/>
    <w:rsid w:val="001120E9"/>
    <w:rsid w:val="001142D5"/>
    <w:rsid w:val="0011456B"/>
    <w:rsid w:val="001356B9"/>
    <w:rsid w:val="00147EBD"/>
    <w:rsid w:val="00151952"/>
    <w:rsid w:val="00152BBF"/>
    <w:rsid w:val="0015569C"/>
    <w:rsid w:val="00160681"/>
    <w:rsid w:val="0017078E"/>
    <w:rsid w:val="00174C48"/>
    <w:rsid w:val="00174D1D"/>
    <w:rsid w:val="001856EB"/>
    <w:rsid w:val="00186AC0"/>
    <w:rsid w:val="00187FA9"/>
    <w:rsid w:val="00193D6D"/>
    <w:rsid w:val="0019612A"/>
    <w:rsid w:val="001979EB"/>
    <w:rsid w:val="001A3939"/>
    <w:rsid w:val="001B4EC0"/>
    <w:rsid w:val="001B634B"/>
    <w:rsid w:val="001C388E"/>
    <w:rsid w:val="001C7C32"/>
    <w:rsid w:val="001E44A2"/>
    <w:rsid w:val="001E5D83"/>
    <w:rsid w:val="001E690E"/>
    <w:rsid w:val="001F19CD"/>
    <w:rsid w:val="001F6C1C"/>
    <w:rsid w:val="00211603"/>
    <w:rsid w:val="0021663B"/>
    <w:rsid w:val="002305C9"/>
    <w:rsid w:val="002319EB"/>
    <w:rsid w:val="00240A53"/>
    <w:rsid w:val="00241A6E"/>
    <w:rsid w:val="00244F21"/>
    <w:rsid w:val="00245F84"/>
    <w:rsid w:val="002676AA"/>
    <w:rsid w:val="002710C2"/>
    <w:rsid w:val="0028500C"/>
    <w:rsid w:val="00291789"/>
    <w:rsid w:val="002964C7"/>
    <w:rsid w:val="002A1FA8"/>
    <w:rsid w:val="002A24D2"/>
    <w:rsid w:val="002A5358"/>
    <w:rsid w:val="002B262C"/>
    <w:rsid w:val="002C610E"/>
    <w:rsid w:val="002D6D19"/>
    <w:rsid w:val="002E59CA"/>
    <w:rsid w:val="002F28A0"/>
    <w:rsid w:val="002F4915"/>
    <w:rsid w:val="003006FE"/>
    <w:rsid w:val="00305025"/>
    <w:rsid w:val="00323283"/>
    <w:rsid w:val="00330A9C"/>
    <w:rsid w:val="00332B84"/>
    <w:rsid w:val="00334A68"/>
    <w:rsid w:val="00341001"/>
    <w:rsid w:val="00344A1F"/>
    <w:rsid w:val="003517EC"/>
    <w:rsid w:val="00367158"/>
    <w:rsid w:val="00377767"/>
    <w:rsid w:val="003815EF"/>
    <w:rsid w:val="003A2D61"/>
    <w:rsid w:val="003A503A"/>
    <w:rsid w:val="003A5B57"/>
    <w:rsid w:val="003A5DBC"/>
    <w:rsid w:val="003B0657"/>
    <w:rsid w:val="003B267F"/>
    <w:rsid w:val="003C47BD"/>
    <w:rsid w:val="003D1048"/>
    <w:rsid w:val="003E369D"/>
    <w:rsid w:val="003E3F97"/>
    <w:rsid w:val="003F0001"/>
    <w:rsid w:val="003F77E3"/>
    <w:rsid w:val="00403565"/>
    <w:rsid w:val="00403C29"/>
    <w:rsid w:val="004216F2"/>
    <w:rsid w:val="00424F87"/>
    <w:rsid w:val="00425D95"/>
    <w:rsid w:val="00430085"/>
    <w:rsid w:val="00431AAC"/>
    <w:rsid w:val="00457002"/>
    <w:rsid w:val="00462490"/>
    <w:rsid w:val="004638B0"/>
    <w:rsid w:val="00471E2A"/>
    <w:rsid w:val="00474402"/>
    <w:rsid w:val="004750C5"/>
    <w:rsid w:val="00476210"/>
    <w:rsid w:val="004774A5"/>
    <w:rsid w:val="00484022"/>
    <w:rsid w:val="0048736C"/>
    <w:rsid w:val="00493F30"/>
    <w:rsid w:val="004A31C7"/>
    <w:rsid w:val="004A7555"/>
    <w:rsid w:val="004C5A40"/>
    <w:rsid w:val="004D2F68"/>
    <w:rsid w:val="004D6E25"/>
    <w:rsid w:val="004E2537"/>
    <w:rsid w:val="004E2AFE"/>
    <w:rsid w:val="004E6F40"/>
    <w:rsid w:val="005031EB"/>
    <w:rsid w:val="0050766D"/>
    <w:rsid w:val="00515C3E"/>
    <w:rsid w:val="005305B8"/>
    <w:rsid w:val="00531098"/>
    <w:rsid w:val="00532774"/>
    <w:rsid w:val="0053314B"/>
    <w:rsid w:val="00534316"/>
    <w:rsid w:val="0056309C"/>
    <w:rsid w:val="005635B7"/>
    <w:rsid w:val="0056555E"/>
    <w:rsid w:val="0056621E"/>
    <w:rsid w:val="00570AF0"/>
    <w:rsid w:val="005718E3"/>
    <w:rsid w:val="00572290"/>
    <w:rsid w:val="005755D9"/>
    <w:rsid w:val="00583183"/>
    <w:rsid w:val="0058705B"/>
    <w:rsid w:val="0059616C"/>
    <w:rsid w:val="005A48D3"/>
    <w:rsid w:val="005C1B9A"/>
    <w:rsid w:val="005D5B2F"/>
    <w:rsid w:val="005E445A"/>
    <w:rsid w:val="005E60AC"/>
    <w:rsid w:val="005F7B95"/>
    <w:rsid w:val="00600080"/>
    <w:rsid w:val="00605910"/>
    <w:rsid w:val="00606746"/>
    <w:rsid w:val="00610492"/>
    <w:rsid w:val="006106DB"/>
    <w:rsid w:val="00610A5D"/>
    <w:rsid w:val="00611734"/>
    <w:rsid w:val="00623BFD"/>
    <w:rsid w:val="006259D0"/>
    <w:rsid w:val="00632654"/>
    <w:rsid w:val="0063469B"/>
    <w:rsid w:val="00651888"/>
    <w:rsid w:val="006679B1"/>
    <w:rsid w:val="00676AE2"/>
    <w:rsid w:val="006808DF"/>
    <w:rsid w:val="006840B9"/>
    <w:rsid w:val="006971FF"/>
    <w:rsid w:val="006C3BA8"/>
    <w:rsid w:val="006C51B3"/>
    <w:rsid w:val="006C6DA3"/>
    <w:rsid w:val="006F5A2F"/>
    <w:rsid w:val="006F76C2"/>
    <w:rsid w:val="00703737"/>
    <w:rsid w:val="00713BEC"/>
    <w:rsid w:val="00716951"/>
    <w:rsid w:val="00723265"/>
    <w:rsid w:val="007328AC"/>
    <w:rsid w:val="00740817"/>
    <w:rsid w:val="00746005"/>
    <w:rsid w:val="007461FE"/>
    <w:rsid w:val="007473E2"/>
    <w:rsid w:val="007536EB"/>
    <w:rsid w:val="00762731"/>
    <w:rsid w:val="00762A11"/>
    <w:rsid w:val="00782FB5"/>
    <w:rsid w:val="00787B68"/>
    <w:rsid w:val="007910E4"/>
    <w:rsid w:val="007A1AE8"/>
    <w:rsid w:val="007A7A71"/>
    <w:rsid w:val="007A7BCE"/>
    <w:rsid w:val="007B2362"/>
    <w:rsid w:val="007B40DE"/>
    <w:rsid w:val="007B7F0D"/>
    <w:rsid w:val="007C1C04"/>
    <w:rsid w:val="007C3549"/>
    <w:rsid w:val="007D4F8D"/>
    <w:rsid w:val="007E0822"/>
    <w:rsid w:val="007E6C29"/>
    <w:rsid w:val="007F2239"/>
    <w:rsid w:val="007F3143"/>
    <w:rsid w:val="007F6016"/>
    <w:rsid w:val="008063D1"/>
    <w:rsid w:val="00852D6F"/>
    <w:rsid w:val="00855EE2"/>
    <w:rsid w:val="008624F7"/>
    <w:rsid w:val="008769A0"/>
    <w:rsid w:val="00881E55"/>
    <w:rsid w:val="00890331"/>
    <w:rsid w:val="00890375"/>
    <w:rsid w:val="008A4509"/>
    <w:rsid w:val="008A5194"/>
    <w:rsid w:val="008B1595"/>
    <w:rsid w:val="008B1DD9"/>
    <w:rsid w:val="008C09C9"/>
    <w:rsid w:val="008C23AE"/>
    <w:rsid w:val="008D40B3"/>
    <w:rsid w:val="008E2189"/>
    <w:rsid w:val="008E3272"/>
    <w:rsid w:val="008E3CE1"/>
    <w:rsid w:val="008F2246"/>
    <w:rsid w:val="008F3A4A"/>
    <w:rsid w:val="00926E86"/>
    <w:rsid w:val="00931BCD"/>
    <w:rsid w:val="0093339E"/>
    <w:rsid w:val="00943C10"/>
    <w:rsid w:val="00944021"/>
    <w:rsid w:val="00951FC5"/>
    <w:rsid w:val="0095678E"/>
    <w:rsid w:val="0096225A"/>
    <w:rsid w:val="009631BA"/>
    <w:rsid w:val="00965D20"/>
    <w:rsid w:val="00966E8F"/>
    <w:rsid w:val="009731B0"/>
    <w:rsid w:val="0097549F"/>
    <w:rsid w:val="00975562"/>
    <w:rsid w:val="00981313"/>
    <w:rsid w:val="00982BDF"/>
    <w:rsid w:val="0098366D"/>
    <w:rsid w:val="00985F3F"/>
    <w:rsid w:val="00986C28"/>
    <w:rsid w:val="00992209"/>
    <w:rsid w:val="00994B08"/>
    <w:rsid w:val="00995E59"/>
    <w:rsid w:val="00996B35"/>
    <w:rsid w:val="009A1214"/>
    <w:rsid w:val="009A1C0D"/>
    <w:rsid w:val="009B752A"/>
    <w:rsid w:val="009C1EC0"/>
    <w:rsid w:val="009D6F5F"/>
    <w:rsid w:val="009D78EA"/>
    <w:rsid w:val="009E2E00"/>
    <w:rsid w:val="009E3FEF"/>
    <w:rsid w:val="009E45B2"/>
    <w:rsid w:val="009E58E4"/>
    <w:rsid w:val="009E7CEA"/>
    <w:rsid w:val="009F3B82"/>
    <w:rsid w:val="00A02967"/>
    <w:rsid w:val="00A045DD"/>
    <w:rsid w:val="00A0492A"/>
    <w:rsid w:val="00A13A53"/>
    <w:rsid w:val="00A23824"/>
    <w:rsid w:val="00A23DAD"/>
    <w:rsid w:val="00A24E2C"/>
    <w:rsid w:val="00A40569"/>
    <w:rsid w:val="00A550CD"/>
    <w:rsid w:val="00A5606B"/>
    <w:rsid w:val="00A5641E"/>
    <w:rsid w:val="00A62C3E"/>
    <w:rsid w:val="00A653F1"/>
    <w:rsid w:val="00A67E28"/>
    <w:rsid w:val="00A8326E"/>
    <w:rsid w:val="00A90C3D"/>
    <w:rsid w:val="00A95728"/>
    <w:rsid w:val="00AA522B"/>
    <w:rsid w:val="00AA6188"/>
    <w:rsid w:val="00AC0E4D"/>
    <w:rsid w:val="00AD3017"/>
    <w:rsid w:val="00AE0F85"/>
    <w:rsid w:val="00AE3721"/>
    <w:rsid w:val="00AE695A"/>
    <w:rsid w:val="00AE6C6B"/>
    <w:rsid w:val="00AF1144"/>
    <w:rsid w:val="00AF19FD"/>
    <w:rsid w:val="00B048E6"/>
    <w:rsid w:val="00B13B74"/>
    <w:rsid w:val="00B170F8"/>
    <w:rsid w:val="00B20047"/>
    <w:rsid w:val="00B400E8"/>
    <w:rsid w:val="00B41EEA"/>
    <w:rsid w:val="00B44A22"/>
    <w:rsid w:val="00B4537E"/>
    <w:rsid w:val="00B45421"/>
    <w:rsid w:val="00B46A98"/>
    <w:rsid w:val="00B50210"/>
    <w:rsid w:val="00B507D1"/>
    <w:rsid w:val="00B519EC"/>
    <w:rsid w:val="00B63304"/>
    <w:rsid w:val="00B63333"/>
    <w:rsid w:val="00B73E32"/>
    <w:rsid w:val="00B859EE"/>
    <w:rsid w:val="00B9039E"/>
    <w:rsid w:val="00B95525"/>
    <w:rsid w:val="00BA1DBA"/>
    <w:rsid w:val="00BA4FE4"/>
    <w:rsid w:val="00BA57C5"/>
    <w:rsid w:val="00BB0CE3"/>
    <w:rsid w:val="00BC46DA"/>
    <w:rsid w:val="00BD2EAD"/>
    <w:rsid w:val="00BD4E7A"/>
    <w:rsid w:val="00BD7F46"/>
    <w:rsid w:val="00BE08A4"/>
    <w:rsid w:val="00BE2233"/>
    <w:rsid w:val="00BE22BA"/>
    <w:rsid w:val="00BF3DCD"/>
    <w:rsid w:val="00BF6285"/>
    <w:rsid w:val="00BF74E2"/>
    <w:rsid w:val="00C01302"/>
    <w:rsid w:val="00C07716"/>
    <w:rsid w:val="00C101EF"/>
    <w:rsid w:val="00C11399"/>
    <w:rsid w:val="00C24868"/>
    <w:rsid w:val="00C24EAC"/>
    <w:rsid w:val="00C32BC8"/>
    <w:rsid w:val="00C41E28"/>
    <w:rsid w:val="00C52F3A"/>
    <w:rsid w:val="00C6387E"/>
    <w:rsid w:val="00C66782"/>
    <w:rsid w:val="00C67019"/>
    <w:rsid w:val="00C75CBF"/>
    <w:rsid w:val="00C8026F"/>
    <w:rsid w:val="00C82405"/>
    <w:rsid w:val="00C94ED1"/>
    <w:rsid w:val="00C95DA8"/>
    <w:rsid w:val="00CA525E"/>
    <w:rsid w:val="00CB48E7"/>
    <w:rsid w:val="00CB7D59"/>
    <w:rsid w:val="00CC2453"/>
    <w:rsid w:val="00CC287D"/>
    <w:rsid w:val="00CC5ACC"/>
    <w:rsid w:val="00D02CA3"/>
    <w:rsid w:val="00D15574"/>
    <w:rsid w:val="00D2727D"/>
    <w:rsid w:val="00D310D4"/>
    <w:rsid w:val="00D33830"/>
    <w:rsid w:val="00D34FB1"/>
    <w:rsid w:val="00D50C61"/>
    <w:rsid w:val="00D52954"/>
    <w:rsid w:val="00D6585A"/>
    <w:rsid w:val="00D66A65"/>
    <w:rsid w:val="00D904A4"/>
    <w:rsid w:val="00DA5510"/>
    <w:rsid w:val="00DB106F"/>
    <w:rsid w:val="00DB3B5E"/>
    <w:rsid w:val="00DC44E6"/>
    <w:rsid w:val="00DC7485"/>
    <w:rsid w:val="00DD1492"/>
    <w:rsid w:val="00DE4A91"/>
    <w:rsid w:val="00E01F45"/>
    <w:rsid w:val="00E037C2"/>
    <w:rsid w:val="00E06922"/>
    <w:rsid w:val="00E07984"/>
    <w:rsid w:val="00E140C7"/>
    <w:rsid w:val="00E16F2D"/>
    <w:rsid w:val="00E238CD"/>
    <w:rsid w:val="00E25234"/>
    <w:rsid w:val="00E33804"/>
    <w:rsid w:val="00E55960"/>
    <w:rsid w:val="00E64DA2"/>
    <w:rsid w:val="00E65327"/>
    <w:rsid w:val="00E67229"/>
    <w:rsid w:val="00E67854"/>
    <w:rsid w:val="00E72BF5"/>
    <w:rsid w:val="00E827A7"/>
    <w:rsid w:val="00E846C5"/>
    <w:rsid w:val="00E85905"/>
    <w:rsid w:val="00E86494"/>
    <w:rsid w:val="00EA1411"/>
    <w:rsid w:val="00EA48BA"/>
    <w:rsid w:val="00EA57B8"/>
    <w:rsid w:val="00EB0EC3"/>
    <w:rsid w:val="00EB210E"/>
    <w:rsid w:val="00EC4991"/>
    <w:rsid w:val="00ED3184"/>
    <w:rsid w:val="00ED662C"/>
    <w:rsid w:val="00EF6B17"/>
    <w:rsid w:val="00F00DD0"/>
    <w:rsid w:val="00F03F8D"/>
    <w:rsid w:val="00F07E7E"/>
    <w:rsid w:val="00F136C7"/>
    <w:rsid w:val="00F150B6"/>
    <w:rsid w:val="00F15818"/>
    <w:rsid w:val="00F15BEA"/>
    <w:rsid w:val="00F16B8A"/>
    <w:rsid w:val="00F21E30"/>
    <w:rsid w:val="00F4355F"/>
    <w:rsid w:val="00F4582C"/>
    <w:rsid w:val="00F45E66"/>
    <w:rsid w:val="00F51B31"/>
    <w:rsid w:val="00F54923"/>
    <w:rsid w:val="00F65551"/>
    <w:rsid w:val="00F65D48"/>
    <w:rsid w:val="00F77BA0"/>
    <w:rsid w:val="00F8043F"/>
    <w:rsid w:val="00F83FF7"/>
    <w:rsid w:val="00F84F2C"/>
    <w:rsid w:val="00F96418"/>
    <w:rsid w:val="00FA623C"/>
    <w:rsid w:val="00FB7B59"/>
    <w:rsid w:val="00FC1F13"/>
    <w:rsid w:val="00FC5ED0"/>
    <w:rsid w:val="00FE2982"/>
    <w:rsid w:val="00FE301D"/>
    <w:rsid w:val="00FE314D"/>
    <w:rsid w:val="00FE3FD1"/>
    <w:rsid w:val="00FE6705"/>
    <w:rsid w:val="00FE6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31D6"/>
  <w15:docId w15:val="{F5F10C6F-F742-3D4B-9C7D-86E1CC75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807" w:right="801"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0"/>
      <w:ind w:left="40"/>
      <w:jc w:val="center"/>
      <w:outlineLvl w:val="0"/>
    </w:pPr>
    <w:rPr>
      <w:rFonts w:ascii="Cambria" w:eastAsia="Cambria" w:hAnsi="Cambria" w:cs="Cambria"/>
      <w:b/>
      <w:i/>
      <w:color w:val="000000"/>
      <w:sz w:val="40"/>
    </w:rPr>
  </w:style>
  <w:style w:type="paragraph" w:styleId="Heading2">
    <w:name w:val="heading 2"/>
    <w:next w:val="Normal"/>
    <w:link w:val="Heading2Char"/>
    <w:uiPriority w:val="9"/>
    <w:unhideWhenUsed/>
    <w:qFormat/>
    <w:pPr>
      <w:keepNext/>
      <w:keepLines/>
      <w:spacing w:after="142"/>
      <w:ind w:left="3383"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99"/>
      <w:ind w:left="47"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mbria" w:eastAsia="Cambria" w:hAnsi="Cambria" w:cs="Cambria"/>
      <w:b/>
      <w:i/>
      <w:color w:val="000000"/>
      <w:sz w:val="40"/>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E2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537"/>
    <w:rPr>
      <w:rFonts w:ascii="Times New Roman" w:eastAsia="Times New Roman" w:hAnsi="Times New Roman" w:cs="Times New Roman"/>
      <w:color w:val="000000"/>
      <w:sz w:val="24"/>
      <w:lang w:val="en-US" w:bidi="en-US"/>
    </w:rPr>
  </w:style>
  <w:style w:type="paragraph" w:styleId="ListParagraph">
    <w:name w:val="List Paragraph"/>
    <w:basedOn w:val="Normal"/>
    <w:uiPriority w:val="34"/>
    <w:qFormat/>
    <w:rsid w:val="00EC4991"/>
    <w:pPr>
      <w:ind w:left="720"/>
      <w:contextualSpacing/>
    </w:pPr>
  </w:style>
  <w:style w:type="paragraph" w:styleId="Footer">
    <w:name w:val="footer"/>
    <w:basedOn w:val="Normal"/>
    <w:link w:val="FooterChar"/>
    <w:uiPriority w:val="99"/>
    <w:semiHidden/>
    <w:unhideWhenUsed/>
    <w:rsid w:val="001961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612A"/>
    <w:rPr>
      <w:rFonts w:ascii="Times New Roman" w:eastAsia="Times New Roman" w:hAnsi="Times New Roman" w:cs="Times New Roman"/>
      <w:color w:val="000000"/>
      <w:sz w:val="24"/>
      <w:lang w:val="en-US" w:bidi="en-US"/>
    </w:rPr>
  </w:style>
  <w:style w:type="paragraph" w:styleId="Revision">
    <w:name w:val="Revision"/>
    <w:hidden/>
    <w:uiPriority w:val="99"/>
    <w:semiHidden/>
    <w:rsid w:val="009E7CEA"/>
    <w:pPr>
      <w:spacing w:after="0" w:line="240" w:lineRule="auto"/>
    </w:pPr>
    <w:rPr>
      <w:rFonts w:ascii="Times New Roman" w:eastAsia="Times New Roman" w:hAnsi="Times New Roman" w:cs="Times New Roman"/>
      <w:color w:val="000000"/>
      <w:sz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6183">
      <w:bodyDiv w:val="1"/>
      <w:marLeft w:val="0"/>
      <w:marRight w:val="0"/>
      <w:marTop w:val="0"/>
      <w:marBottom w:val="0"/>
      <w:divBdr>
        <w:top w:val="none" w:sz="0" w:space="0" w:color="auto"/>
        <w:left w:val="none" w:sz="0" w:space="0" w:color="auto"/>
        <w:bottom w:val="none" w:sz="0" w:space="0" w:color="auto"/>
        <w:right w:val="none" w:sz="0" w:space="0" w:color="auto"/>
      </w:divBdr>
    </w:div>
    <w:div w:id="405035033">
      <w:bodyDiv w:val="1"/>
      <w:marLeft w:val="0"/>
      <w:marRight w:val="0"/>
      <w:marTop w:val="0"/>
      <w:marBottom w:val="0"/>
      <w:divBdr>
        <w:top w:val="none" w:sz="0" w:space="0" w:color="auto"/>
        <w:left w:val="none" w:sz="0" w:space="0" w:color="auto"/>
        <w:bottom w:val="none" w:sz="0" w:space="0" w:color="auto"/>
        <w:right w:val="none" w:sz="0" w:space="0" w:color="auto"/>
      </w:divBdr>
    </w:div>
    <w:div w:id="1031690218">
      <w:bodyDiv w:val="1"/>
      <w:marLeft w:val="0"/>
      <w:marRight w:val="0"/>
      <w:marTop w:val="0"/>
      <w:marBottom w:val="0"/>
      <w:divBdr>
        <w:top w:val="none" w:sz="0" w:space="0" w:color="auto"/>
        <w:left w:val="none" w:sz="0" w:space="0" w:color="auto"/>
        <w:bottom w:val="none" w:sz="0" w:space="0" w:color="auto"/>
        <w:right w:val="none" w:sz="0" w:space="0" w:color="auto"/>
      </w:divBdr>
      <w:divsChild>
        <w:div w:id="2099982059">
          <w:marLeft w:val="720"/>
          <w:marRight w:val="0"/>
          <w:marTop w:val="200"/>
          <w:marBottom w:val="0"/>
          <w:divBdr>
            <w:top w:val="none" w:sz="0" w:space="0" w:color="auto"/>
            <w:left w:val="none" w:sz="0" w:space="0" w:color="auto"/>
            <w:bottom w:val="none" w:sz="0" w:space="0" w:color="auto"/>
            <w:right w:val="none" w:sz="0" w:space="0" w:color="auto"/>
          </w:divBdr>
        </w:div>
        <w:div w:id="727263350">
          <w:marLeft w:val="720"/>
          <w:marRight w:val="0"/>
          <w:marTop w:val="200"/>
          <w:marBottom w:val="0"/>
          <w:divBdr>
            <w:top w:val="none" w:sz="0" w:space="0" w:color="auto"/>
            <w:left w:val="none" w:sz="0" w:space="0" w:color="auto"/>
            <w:bottom w:val="none" w:sz="0" w:space="0" w:color="auto"/>
            <w:right w:val="none" w:sz="0" w:space="0" w:color="auto"/>
          </w:divBdr>
        </w:div>
        <w:div w:id="728571369">
          <w:marLeft w:val="720"/>
          <w:marRight w:val="0"/>
          <w:marTop w:val="200"/>
          <w:marBottom w:val="0"/>
          <w:divBdr>
            <w:top w:val="none" w:sz="0" w:space="0" w:color="auto"/>
            <w:left w:val="none" w:sz="0" w:space="0" w:color="auto"/>
            <w:bottom w:val="none" w:sz="0" w:space="0" w:color="auto"/>
            <w:right w:val="none" w:sz="0" w:space="0" w:color="auto"/>
          </w:divBdr>
        </w:div>
        <w:div w:id="404307400">
          <w:marLeft w:val="720"/>
          <w:marRight w:val="0"/>
          <w:marTop w:val="200"/>
          <w:marBottom w:val="0"/>
          <w:divBdr>
            <w:top w:val="none" w:sz="0" w:space="0" w:color="auto"/>
            <w:left w:val="none" w:sz="0" w:space="0" w:color="auto"/>
            <w:bottom w:val="none" w:sz="0" w:space="0" w:color="auto"/>
            <w:right w:val="none" w:sz="0" w:space="0" w:color="auto"/>
          </w:divBdr>
        </w:div>
      </w:divsChild>
    </w:div>
    <w:div w:id="113995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atmel.com/Images/Atmel-2549-8-bit-AVR-Microcontroller-ATmega640-1280-1281-2560-2561_datasheet.pdf" TargetMode="External"/><Relationship Id="rId26" Type="http://schemas.openxmlformats.org/officeDocument/2006/relationships/image" Target="media/image16.jpg"/><Relationship Id="rId39" Type="http://schemas.openxmlformats.org/officeDocument/2006/relationships/hyperlink" Target="https://ieeexplore.ieee.org/document/8093565" TargetMode="External"/><Relationship Id="rId21" Type="http://schemas.openxmlformats.org/officeDocument/2006/relationships/image" Target="media/image11.jpg"/><Relationship Id="rId34" Type="http://schemas.openxmlformats.org/officeDocument/2006/relationships/hyperlink" Target="https://www.instructables.com/id/" TargetMode="External"/><Relationship Id="rId42" Type="http://schemas.openxmlformats.org/officeDocument/2006/relationships/hyperlink" Target="https://nevonprojects.com/" TargetMode="External"/><Relationship Id="rId47" Type="http://schemas.openxmlformats.org/officeDocument/2006/relationships/hyperlink" Target="https://www.irjet.net/archives/V7/i5/IRJET-V7I5770.pdf?msclkid=69f51b15a94d11ecb4b2cf5ed267ccf1" TargetMode="External"/><Relationship Id="rId50" Type="http://schemas.openxmlformats.org/officeDocument/2006/relationships/hyperlink" Target="https://create.arduino.cc/projecthub/aqarrout/voice-controlled-car-ee1464?msclkid=e633a022a95111eca3413a74ef806777"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tmel.com/Images/Atmel-2549-8-bit-AVR-Microcontroller-ATmega640-1280-1281-2560-2561_datasheet.pdf" TargetMode="External"/><Relationship Id="rId29" Type="http://schemas.openxmlformats.org/officeDocument/2006/relationships/image" Target="media/image19.jpg"/><Relationship Id="rId11" Type="http://schemas.openxmlformats.org/officeDocument/2006/relationships/image" Target="media/image4.png"/><Relationship Id="rId24" Type="http://schemas.openxmlformats.org/officeDocument/2006/relationships/image" Target="media/image14.jpg"/><Relationship Id="rId32" Type="http://schemas.openxmlformats.org/officeDocument/2006/relationships/hyperlink" Target="https://drive.google.com/drive/folders/0BwsV1jJYW9dndjZKaTBwakJ" TargetMode="External"/><Relationship Id="rId37" Type="http://schemas.openxmlformats.org/officeDocument/2006/relationships/hyperlink" Target="https://www.researchgate.net/publication/325722323_IJSRST173866_" TargetMode="External"/><Relationship Id="rId40" Type="http://schemas.openxmlformats.org/officeDocument/2006/relationships/hyperlink" Target="https://www.viralsciencecreativity.com/post/" TargetMode="External"/><Relationship Id="rId45" Type="http://schemas.openxmlformats.org/officeDocument/2006/relationships/hyperlink" Target="https://www.hackster.io/Yug_Ajmera/" TargetMode="External"/><Relationship Id="rId53" Type="http://schemas.openxmlformats.org/officeDocument/2006/relationships/hyperlink" Target="https://create.arduino.cc/projecthub/aqarrout/voice-controlled-car-ee1464?msclkid=e633a022a95111eca3413a74ef806777"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create.arduino.cc/projecthub/Yug_Ajmera/" TargetMode="External"/><Relationship Id="rId35" Type="http://schemas.openxmlformats.org/officeDocument/2006/relationships/hyperlink" Target="https://www.instructables.com/id/" TargetMode="External"/><Relationship Id="rId43" Type="http://schemas.openxmlformats.org/officeDocument/2006/relationships/hyperlink" Target="https://nevonprojects.com/" TargetMode="External"/><Relationship Id="rId48" Type="http://schemas.openxmlformats.org/officeDocument/2006/relationships/hyperlink" Target="https://www.irjet.net/archives/V7/i5/IRJET-V7I5770.pdf?msclkid=69f51b15a94d11ecb4b2cf5ed267ccf1" TargetMode="External"/><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create.arduino.cc/projecthub/aqarrout/voice-controlled-car-ee1464?msclkid=e633a022a95111eca3413a74ef806777"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www.atmel.com/Images/Atmel-2549-8-bit-AVR-Microcontroller-ATmega640-1280-1281-2560-2561_datasheet.pdf" TargetMode="External"/><Relationship Id="rId25" Type="http://schemas.openxmlformats.org/officeDocument/2006/relationships/image" Target="media/image15.jpg"/><Relationship Id="rId33" Type="http://schemas.openxmlformats.org/officeDocument/2006/relationships/hyperlink" Target="https://drive.google.com/drive/folders/0BwsV1jJYW9dndjZKaTBwakJ" TargetMode="External"/><Relationship Id="rId38" Type="http://schemas.openxmlformats.org/officeDocument/2006/relationships/hyperlink" Target="https://ieeexplore.ieee.org/document/8093565" TargetMode="External"/><Relationship Id="rId46" Type="http://schemas.openxmlformats.org/officeDocument/2006/relationships/hyperlink" Target="https://www.irjet.net/archives/V7/i5/IRJET-V7I5770.pdf?msclkid=69f51b15a94d11ecb4b2cf5ed267ccf1" TargetMode="External"/><Relationship Id="rId59" Type="http://schemas.microsoft.com/office/2011/relationships/people" Target="people.xml"/><Relationship Id="rId20" Type="http://schemas.openxmlformats.org/officeDocument/2006/relationships/image" Target="media/image10.jpeg"/><Relationship Id="rId41" Type="http://schemas.openxmlformats.org/officeDocument/2006/relationships/hyperlink" Target="https://www.viralsciencecreativity.com/post/"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3.jpg"/><Relationship Id="rId28" Type="http://schemas.openxmlformats.org/officeDocument/2006/relationships/image" Target="media/image18.jpeg"/><Relationship Id="rId36" Type="http://schemas.openxmlformats.org/officeDocument/2006/relationships/hyperlink" Target="https://www.researchgate.net/publication/325722323_IJSRST173866_" TargetMode="External"/><Relationship Id="rId49" Type="http://schemas.openxmlformats.org/officeDocument/2006/relationships/hyperlink" Target="https://www.irjet.net/archives/V7/i5/IRJET-V7I5770.pdf?msclkid=69f51b15a94d11ecb4b2cf5ed267ccf1" TargetMode="External"/><Relationship Id="rId57" Type="http://schemas.openxmlformats.org/officeDocument/2006/relationships/footer" Target="footer3.xml"/><Relationship Id="rId10" Type="http://schemas.openxmlformats.org/officeDocument/2006/relationships/image" Target="media/image3.jpg"/><Relationship Id="rId31" Type="http://schemas.openxmlformats.org/officeDocument/2006/relationships/hyperlink" Target="https://create.arduino.cc/projecthub/Yug_Ajmera/" TargetMode="External"/><Relationship Id="rId44" Type="http://schemas.openxmlformats.org/officeDocument/2006/relationships/hyperlink" Target="https://www.hackster.io/Yug_Ajmera/" TargetMode="External"/><Relationship Id="rId52" Type="http://schemas.openxmlformats.org/officeDocument/2006/relationships/hyperlink" Target="https://create.arduino.cc/projecthub/aqarrout/voice-controlled-car-ee1464?msclkid=e633a022a95111eca3413a74ef80677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5B78-F247-4FF9-AA67-3662D098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4187</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RONAK PAWAR</cp:lastModifiedBy>
  <cp:revision>1</cp:revision>
  <dcterms:created xsi:type="dcterms:W3CDTF">2022-07-10T19:24:00Z</dcterms:created>
  <dcterms:modified xsi:type="dcterms:W3CDTF">2022-07-10T19:25:00Z</dcterms:modified>
</cp:coreProperties>
</file>